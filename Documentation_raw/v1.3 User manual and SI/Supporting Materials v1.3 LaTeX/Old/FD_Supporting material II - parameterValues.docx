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BB7E0" w14:textId="3ED5AC63" w:rsidR="000C3DAD" w:rsidRDefault="006846A2" w:rsidP="006846A2">
      <w:pPr>
        <w:pStyle w:val="Heading1"/>
      </w:pPr>
      <w:commentRangeStart w:id="0"/>
      <w:r>
        <w:t>M</w:t>
      </w:r>
      <w:commentRangeEnd w:id="0"/>
      <w:r w:rsidR="00D202A8">
        <w:rPr>
          <w:rStyle w:val="CommentReference"/>
          <w:rFonts w:asciiTheme="minorHAnsi" w:eastAsiaTheme="minorHAnsi" w:hAnsiTheme="minorHAnsi" w:cstheme="minorBidi"/>
          <w:color w:val="auto"/>
          <w:lang w:val="en-AU"/>
        </w:rPr>
        <w:commentReference w:id="0"/>
      </w:r>
      <w:r>
        <w:t>ARRMoT parameter ranges</w:t>
      </w:r>
    </w:p>
    <w:p w14:paraId="19458099" w14:textId="07E180D4" w:rsidR="006846A2" w:rsidRDefault="006846A2" w:rsidP="006846A2">
      <w:r>
        <w:t>Each model function in MARRMoT is accompanied by a file that specifies suitable sampling ranges for each parameter used in the model</w:t>
      </w:r>
      <w:ins w:id="1" w:author="Keirnan Fowler" w:date="2018-11-06T13:44:00Z">
        <w:r w:rsidR="004174BF">
          <w:t>, that could be applied if t</w:t>
        </w:r>
      </w:ins>
      <w:ins w:id="2" w:author="Keirnan Fowler" w:date="2018-11-06T13:45:00Z">
        <w:r w:rsidR="004174BF">
          <w:t xml:space="preserve">he </w:t>
        </w:r>
        <w:commentRangeStart w:id="3"/>
        <w:r w:rsidR="004174BF">
          <w:t>user chooses</w:t>
        </w:r>
      </w:ins>
      <w:commentRangeEnd w:id="3"/>
      <w:ins w:id="4" w:author="Keirnan Fowler" w:date="2018-11-06T13:46:00Z">
        <w:r w:rsidR="004174BF">
          <w:rPr>
            <w:rStyle w:val="CommentReference"/>
            <w:lang w:val="en-AU"/>
          </w:rPr>
          <w:commentReference w:id="3"/>
        </w:r>
      </w:ins>
      <w:ins w:id="6" w:author="Keirnan Fowler" w:date="2018-11-06T13:45:00Z">
        <w:r w:rsidR="004174BF">
          <w:t xml:space="preserve"> to pair M</w:t>
        </w:r>
        <w:del w:id="7" w:author="Wouter Knoben" w:date="2018-12-09T14:50:00Z">
          <w:r w:rsidR="004174BF" w:rsidDel="00B068E4">
            <w:delText>a</w:delText>
          </w:r>
        </w:del>
      </w:ins>
      <w:ins w:id="8" w:author="Wouter Knoben" w:date="2018-12-09T14:50:00Z">
        <w:r w:rsidR="00B068E4">
          <w:t>A</w:t>
        </w:r>
      </w:ins>
      <w:ins w:id="9" w:author="Keirnan Fowler" w:date="2018-11-06T13:45:00Z">
        <w:r w:rsidR="004174BF">
          <w:t xml:space="preserve">RRMoT with a calibration </w:t>
        </w:r>
      </w:ins>
      <w:ins w:id="10" w:author="Ross Woods" w:date="2018-11-23T15:23:00Z">
        <w:r w:rsidR="00D470E9">
          <w:t xml:space="preserve">or parameter sampling </w:t>
        </w:r>
      </w:ins>
      <w:ins w:id="11" w:author="Keirnan Fowler" w:date="2018-11-06T13:45:00Z">
        <w:r w:rsidR="004174BF">
          <w:t>procedure</w:t>
        </w:r>
      </w:ins>
      <w:r>
        <w:t xml:space="preserve">. This section gives the reasoning behind our choices of parameter ranges used within MARRMoT. </w:t>
      </w:r>
    </w:p>
    <w:p w14:paraId="53878C26" w14:textId="22B4B033" w:rsidR="006846A2" w:rsidRDefault="006846A2" w:rsidP="006846A2">
      <w:pPr>
        <w:pStyle w:val="Heading2"/>
      </w:pPr>
      <w:r>
        <w:t>Model-specific ranges versus generalised process-specific ranges</w:t>
      </w:r>
    </w:p>
    <w:p w14:paraId="0A4DB1A8" w14:textId="3EC99300" w:rsidR="006846A2" w:rsidRDefault="006846A2" w:rsidP="006846A2">
      <w:r>
        <w:t xml:space="preserve">There are two different approaches to determining parameter ranges for model calibration or parameter sampling studies: (1) make a choice for appropriate parameter ranges per model, based on previous applications of the model, or (2) </w:t>
      </w:r>
      <w:commentRangeStart w:id="12"/>
      <w:r>
        <w:t xml:space="preserve">try to </w:t>
      </w:r>
      <w:del w:id="13" w:author="Wouter Knoben" w:date="2018-12-09T14:51:00Z">
        <w:r w:rsidDel="005A53D8">
          <w:delText xml:space="preserve">generalize </w:delText>
        </w:r>
      </w:del>
      <w:ins w:id="14" w:author="Wouter Knoben" w:date="2018-12-09T14:51:00Z">
        <w:r w:rsidR="005A53D8">
          <w:t xml:space="preserve">make consistent </w:t>
        </w:r>
      </w:ins>
      <w:r>
        <w:t xml:space="preserve">choices </w:t>
      </w:r>
      <w:del w:id="15" w:author="Wouter Knoben" w:date="2018-12-09T14:51:00Z">
        <w:r w:rsidDel="005A53D8">
          <w:delText xml:space="preserve">between </w:delText>
        </w:r>
      </w:del>
      <w:ins w:id="16" w:author="Wouter Knoben" w:date="2018-12-09T14:51:00Z">
        <w:r w:rsidR="005A53D8">
          <w:t xml:space="preserve">for all </w:t>
        </w:r>
      </w:ins>
      <w:r>
        <w:t>models based on literature</w:t>
      </w:r>
      <w:commentRangeEnd w:id="12"/>
      <w:r w:rsidR="005D3738">
        <w:rPr>
          <w:rStyle w:val="CommentReference"/>
          <w:lang w:val="en-AU"/>
        </w:rPr>
        <w:commentReference w:id="12"/>
      </w:r>
      <w:ins w:id="17" w:author="Wouter Knoben" w:date="2018-12-09T14:51:00Z">
        <w:r w:rsidR="005A53D8">
          <w:t xml:space="preserve"> (e.g. ensu</w:t>
        </w:r>
      </w:ins>
      <w:ins w:id="18" w:author="Wouter Knoben" w:date="2018-12-09T14:52:00Z">
        <w:r w:rsidR="005A53D8">
          <w:t>re that all ‘slow’ linear reservoirs, regardless of which model they are part of, have the same limits for the drainage time scale parameter)</w:t>
        </w:r>
      </w:ins>
      <w:r>
        <w:t xml:space="preserve">. Generalization </w:t>
      </w:r>
      <w:ins w:id="19" w:author="Wouter Knoben" w:date="2018-12-09T14:53:00Z">
        <w:r w:rsidR="00FB7241">
          <w:t xml:space="preserve">of parameter ranges across models </w:t>
        </w:r>
      </w:ins>
      <w:r>
        <w:t>is difficult because models use different flux formulations and thus different parameter values might be appropriate, even if the fluxes are intended to represent the same hydrologic process. On the other hand, using model-specific parameter ranges based on earlier studies might limit a model’s potential. Especially if the model has only been applied to a small number of places, published ‘appropriate’ parameter ranges might also reflect the climate or catchment characteristics of the few study catchments the model has been applied to. MARRMoT is intended as a model comparison framework</w:t>
      </w:r>
      <w:r w:rsidR="00A30206">
        <w:t xml:space="preserve">. We thus attempt to generalize parameter ranges across all models in the framework, to facilitate fair comparison of different models. </w:t>
      </w:r>
      <w:r>
        <w:t>We try to err on the side of caution</w:t>
      </w:r>
      <w:del w:id="20" w:author="Wouter Knoben" w:date="2018-12-09T14:54:00Z">
        <w:r w:rsidDel="00FB7241">
          <w:delText>, by attempting generalized parameter ranges across all models,</w:delText>
        </w:r>
      </w:del>
      <w:r>
        <w:t xml:space="preserve"> and intentionally set these ranges wide. </w:t>
      </w:r>
      <w:r w:rsidR="00E93B8C">
        <w:fldChar w:fldCharType="begin"/>
      </w:r>
      <w:r w:rsidR="00E93B8C">
        <w:instrText xml:space="preserve"> REF _Ref527714062 \h </w:instrText>
      </w:r>
      <w:r w:rsidR="00E93B8C">
        <w:fldChar w:fldCharType="separate"/>
      </w:r>
      <w:r w:rsidR="00E93B8C">
        <w:t xml:space="preserve">Table </w:t>
      </w:r>
      <w:r w:rsidR="00E93B8C">
        <w:rPr>
          <w:noProof/>
        </w:rPr>
        <w:t>1</w:t>
      </w:r>
      <w:r w:rsidR="00E93B8C">
        <w:fldChar w:fldCharType="end"/>
      </w:r>
      <w:r w:rsidR="00E93B8C">
        <w:t xml:space="preserve"> shows the parameter ranges used in MARRMoT and specifies in which model(s) each parameter range is </w:t>
      </w:r>
      <w:commentRangeStart w:id="21"/>
      <w:commentRangeStart w:id="22"/>
      <w:r w:rsidR="00E93B8C">
        <w:t>used</w:t>
      </w:r>
      <w:commentRangeEnd w:id="21"/>
      <w:r w:rsidR="00DE4F5D">
        <w:rPr>
          <w:rStyle w:val="CommentReference"/>
          <w:lang w:val="en-AU"/>
        </w:rPr>
        <w:commentReference w:id="21"/>
      </w:r>
      <w:commentRangeEnd w:id="22"/>
      <w:r w:rsidR="00FB2D6C">
        <w:rPr>
          <w:rStyle w:val="CommentReference"/>
          <w:lang w:val="en-AU"/>
        </w:rPr>
        <w:commentReference w:id="22"/>
      </w:r>
      <w:r w:rsidR="00E93B8C">
        <w:t>.</w:t>
      </w:r>
    </w:p>
    <w:p w14:paraId="56C32CC5" w14:textId="77777777" w:rsidR="00E93B8C" w:rsidRDefault="00E93B8C" w:rsidP="006846A2"/>
    <w:p w14:paraId="264319AC" w14:textId="66B8120C" w:rsidR="00E93B8C" w:rsidRDefault="00E93B8C"/>
    <w:p w14:paraId="42DB00BC" w14:textId="77777777" w:rsidR="00E93B8C" w:rsidRDefault="00E93B8C" w:rsidP="006846A2">
      <w:pPr>
        <w:sectPr w:rsidR="00E93B8C">
          <w:pgSz w:w="11906" w:h="16838"/>
          <w:pgMar w:top="1440" w:right="1440" w:bottom="1440" w:left="1440" w:header="708" w:footer="708" w:gutter="0"/>
          <w:cols w:space="708"/>
          <w:docGrid w:linePitch="360"/>
        </w:sectPr>
      </w:pPr>
    </w:p>
    <w:p w14:paraId="4C610AB8" w14:textId="70A8E477" w:rsidR="00E93B8C" w:rsidRDefault="00E93B8C" w:rsidP="00E93B8C">
      <w:pPr>
        <w:pStyle w:val="Caption"/>
        <w:keepNext/>
      </w:pPr>
      <w:bookmarkStart w:id="25" w:name="_Ref527714062"/>
      <w:commentRangeStart w:id="26"/>
      <w:r>
        <w:lastRenderedPageBreak/>
        <w:t xml:space="preserve">Table </w:t>
      </w:r>
      <w:r>
        <w:fldChar w:fldCharType="begin"/>
      </w:r>
      <w:r>
        <w:instrText xml:space="preserve"> SEQ Table \* ARABIC </w:instrText>
      </w:r>
      <w:r>
        <w:fldChar w:fldCharType="separate"/>
      </w:r>
      <w:r w:rsidR="00711D6B">
        <w:rPr>
          <w:noProof/>
        </w:rPr>
        <w:t>1</w:t>
      </w:r>
      <w:r>
        <w:fldChar w:fldCharType="end"/>
      </w:r>
      <w:bookmarkEnd w:id="25"/>
      <w:r>
        <w:t xml:space="preserve">: Parameter </w:t>
      </w:r>
      <w:commentRangeEnd w:id="26"/>
      <w:r w:rsidR="005D3738">
        <w:rPr>
          <w:rStyle w:val="CommentReference"/>
          <w:i w:val="0"/>
          <w:iCs w:val="0"/>
          <w:color w:val="auto"/>
        </w:rPr>
        <w:commentReference w:id="26"/>
      </w:r>
      <w:r>
        <w:t>ranges used in MARRMoT</w:t>
      </w:r>
    </w:p>
    <w:tbl>
      <w:tblPr>
        <w:tblStyle w:val="TableGrid"/>
        <w:tblW w:w="5000" w:type="pct"/>
        <w:tblLook w:val="04A0" w:firstRow="1" w:lastRow="0" w:firstColumn="1" w:lastColumn="0" w:noHBand="0" w:noVBand="1"/>
      </w:tblPr>
      <w:tblGrid>
        <w:gridCol w:w="2135"/>
        <w:gridCol w:w="902"/>
        <w:gridCol w:w="940"/>
        <w:gridCol w:w="1153"/>
        <w:gridCol w:w="1190"/>
        <w:gridCol w:w="1449"/>
        <w:gridCol w:w="3061"/>
        <w:gridCol w:w="3118"/>
      </w:tblGrid>
      <w:tr w:rsidR="00E93B8C" w:rsidRPr="00EB37F7" w14:paraId="07E31B5C" w14:textId="77777777" w:rsidTr="00B53046">
        <w:trPr>
          <w:tblHeader/>
        </w:trPr>
        <w:tc>
          <w:tcPr>
            <w:tcW w:w="765" w:type="pct"/>
          </w:tcPr>
          <w:p w14:paraId="3E9949D3" w14:textId="77777777" w:rsidR="00E93B8C" w:rsidRPr="00EB37F7" w:rsidRDefault="00E93B8C" w:rsidP="000C3DAD">
            <w:pPr>
              <w:rPr>
                <w:b/>
              </w:rPr>
            </w:pPr>
            <w:r w:rsidRPr="00EB37F7">
              <w:rPr>
                <w:b/>
              </w:rPr>
              <w:t>Description</w:t>
            </w:r>
          </w:p>
        </w:tc>
        <w:tc>
          <w:tcPr>
            <w:tcW w:w="323" w:type="pct"/>
          </w:tcPr>
          <w:p w14:paraId="19B1F9F9" w14:textId="77777777" w:rsidR="00E93B8C" w:rsidRPr="00EB37F7" w:rsidRDefault="00E93B8C" w:rsidP="000C3DAD">
            <w:pPr>
              <w:rPr>
                <w:b/>
              </w:rPr>
            </w:pPr>
            <w:r>
              <w:rPr>
                <w:b/>
              </w:rPr>
              <w:t>Min(lit)</w:t>
            </w:r>
          </w:p>
        </w:tc>
        <w:tc>
          <w:tcPr>
            <w:tcW w:w="337" w:type="pct"/>
          </w:tcPr>
          <w:p w14:paraId="5BCF8286" w14:textId="77777777" w:rsidR="00E93B8C" w:rsidRPr="00EB37F7" w:rsidRDefault="00E93B8C" w:rsidP="000C3DAD">
            <w:pPr>
              <w:rPr>
                <w:b/>
              </w:rPr>
            </w:pPr>
            <w:r>
              <w:rPr>
                <w:b/>
              </w:rPr>
              <w:t xml:space="preserve">Max(lit) </w:t>
            </w:r>
          </w:p>
        </w:tc>
        <w:tc>
          <w:tcPr>
            <w:tcW w:w="413" w:type="pct"/>
          </w:tcPr>
          <w:p w14:paraId="42CF29F1" w14:textId="77777777" w:rsidR="00E93B8C" w:rsidRPr="00EB37F7" w:rsidRDefault="00E93B8C" w:rsidP="000C3DAD">
            <w:pPr>
              <w:rPr>
                <w:b/>
              </w:rPr>
            </w:pPr>
            <w:r w:rsidRPr="00EB37F7">
              <w:rPr>
                <w:b/>
              </w:rPr>
              <w:t>Min</w:t>
            </w:r>
            <w:r>
              <w:rPr>
                <w:b/>
              </w:rPr>
              <w:t>(used)</w:t>
            </w:r>
            <w:r w:rsidRPr="00EB37F7">
              <w:rPr>
                <w:b/>
              </w:rPr>
              <w:t xml:space="preserve"> </w:t>
            </w:r>
          </w:p>
        </w:tc>
        <w:tc>
          <w:tcPr>
            <w:tcW w:w="427" w:type="pct"/>
          </w:tcPr>
          <w:p w14:paraId="2088E589" w14:textId="77777777" w:rsidR="00E93B8C" w:rsidRPr="00EB37F7" w:rsidRDefault="00E93B8C" w:rsidP="000C3DAD">
            <w:pPr>
              <w:rPr>
                <w:b/>
              </w:rPr>
            </w:pPr>
            <w:r w:rsidRPr="00EB37F7">
              <w:rPr>
                <w:b/>
              </w:rPr>
              <w:t>Max</w:t>
            </w:r>
            <w:r>
              <w:rPr>
                <w:b/>
              </w:rPr>
              <w:t>(used)</w:t>
            </w:r>
            <w:r w:rsidRPr="00EB37F7">
              <w:rPr>
                <w:b/>
              </w:rPr>
              <w:t xml:space="preserve"> </w:t>
            </w:r>
          </w:p>
        </w:tc>
        <w:tc>
          <w:tcPr>
            <w:tcW w:w="519" w:type="pct"/>
          </w:tcPr>
          <w:p w14:paraId="3EDA6A39" w14:textId="77777777" w:rsidR="00E93B8C" w:rsidRPr="00EB37F7" w:rsidRDefault="00E93B8C" w:rsidP="000C3DAD">
            <w:pPr>
              <w:rPr>
                <w:b/>
              </w:rPr>
            </w:pPr>
            <w:r w:rsidRPr="00EB37F7">
              <w:rPr>
                <w:b/>
              </w:rPr>
              <w:t>Reference(s)</w:t>
            </w:r>
          </w:p>
        </w:tc>
        <w:tc>
          <w:tcPr>
            <w:tcW w:w="1098" w:type="pct"/>
          </w:tcPr>
          <w:p w14:paraId="5C29E20D" w14:textId="77777777" w:rsidR="00E93B8C" w:rsidRPr="00EB37F7" w:rsidRDefault="00E93B8C" w:rsidP="000C3DAD">
            <w:pPr>
              <w:rPr>
                <w:b/>
              </w:rPr>
            </w:pPr>
            <w:r w:rsidRPr="00EB37F7">
              <w:rPr>
                <w:b/>
              </w:rPr>
              <w:t>Notes</w:t>
            </w:r>
          </w:p>
        </w:tc>
        <w:tc>
          <w:tcPr>
            <w:tcW w:w="1117" w:type="pct"/>
          </w:tcPr>
          <w:p w14:paraId="4DD1E24A" w14:textId="77777777" w:rsidR="00E93B8C" w:rsidRPr="00EB37F7" w:rsidRDefault="00E93B8C" w:rsidP="000C3DAD">
            <w:pPr>
              <w:rPr>
                <w:b/>
              </w:rPr>
            </w:pPr>
            <w:r>
              <w:rPr>
                <w:b/>
              </w:rPr>
              <w:t>Model</w:t>
            </w:r>
          </w:p>
        </w:tc>
      </w:tr>
      <w:tr w:rsidR="00E93B8C" w:rsidRPr="00EB37F7" w14:paraId="641960DA" w14:textId="77777777" w:rsidTr="00E93B8C">
        <w:tc>
          <w:tcPr>
            <w:tcW w:w="5000" w:type="pct"/>
            <w:gridSpan w:val="8"/>
          </w:tcPr>
          <w:p w14:paraId="2E9D502B" w14:textId="77777777" w:rsidR="00E93B8C" w:rsidRDefault="00E93B8C" w:rsidP="000C3DAD">
            <w:pPr>
              <w:rPr>
                <w:b/>
              </w:rPr>
            </w:pPr>
            <w:r>
              <w:rPr>
                <w:b/>
              </w:rPr>
              <w:t>Snow parameters</w:t>
            </w:r>
          </w:p>
        </w:tc>
      </w:tr>
      <w:tr w:rsidR="00E93B8C" w:rsidRPr="00EB37F7" w14:paraId="05D266E5" w14:textId="77777777" w:rsidTr="00E93B8C">
        <w:tc>
          <w:tcPr>
            <w:tcW w:w="765" w:type="pct"/>
          </w:tcPr>
          <w:p w14:paraId="3CA5863A" w14:textId="77777777" w:rsidR="00E93B8C" w:rsidRPr="004F3439" w:rsidRDefault="00E93B8C" w:rsidP="000C3DAD">
            <w:r>
              <w:t>Threshold temperature for snowfall (and melt, if not specified otherwise) [</w:t>
            </w:r>
            <w:proofErr w:type="spellStart"/>
            <w:r>
              <w:t>oC</w:t>
            </w:r>
            <w:proofErr w:type="spellEnd"/>
            <w:r>
              <w:t>]</w:t>
            </w:r>
          </w:p>
        </w:tc>
        <w:tc>
          <w:tcPr>
            <w:tcW w:w="323" w:type="pct"/>
          </w:tcPr>
          <w:p w14:paraId="351B42A7" w14:textId="1A171246" w:rsidR="00E93B8C" w:rsidRPr="004F3439" w:rsidRDefault="00711D6B" w:rsidP="000C3DAD">
            <w:r>
              <w:fldChar w:fldCharType="begin"/>
            </w:r>
            <w:r>
              <w:instrText xml:space="preserve"> REF _Ref527721602 \h </w:instrText>
            </w:r>
            <w:r>
              <w:fldChar w:fldCharType="separate"/>
            </w:r>
            <w:r>
              <w:t xml:space="preserve">Table </w:t>
            </w:r>
            <w:r>
              <w:rPr>
                <w:noProof/>
              </w:rPr>
              <w:t>3</w:t>
            </w:r>
            <w:r>
              <w:fldChar w:fldCharType="end"/>
            </w:r>
          </w:p>
        </w:tc>
        <w:tc>
          <w:tcPr>
            <w:tcW w:w="337" w:type="pct"/>
          </w:tcPr>
          <w:p w14:paraId="71D8C380" w14:textId="2A95C620" w:rsidR="00E93B8C" w:rsidRPr="004F3439" w:rsidRDefault="00711D6B" w:rsidP="000C3DAD">
            <w:r>
              <w:fldChar w:fldCharType="begin"/>
            </w:r>
            <w:r>
              <w:instrText xml:space="preserve"> REF _Ref527721602 \h </w:instrText>
            </w:r>
            <w:r>
              <w:fldChar w:fldCharType="separate"/>
            </w:r>
            <w:r>
              <w:t xml:space="preserve">Table </w:t>
            </w:r>
            <w:r>
              <w:rPr>
                <w:noProof/>
              </w:rPr>
              <w:t>3</w:t>
            </w:r>
            <w:r>
              <w:fldChar w:fldCharType="end"/>
            </w:r>
          </w:p>
        </w:tc>
        <w:tc>
          <w:tcPr>
            <w:tcW w:w="413" w:type="pct"/>
          </w:tcPr>
          <w:p w14:paraId="23D1069A" w14:textId="77777777" w:rsidR="00E93B8C" w:rsidRPr="004F3439" w:rsidRDefault="00E93B8C" w:rsidP="000C3DAD">
            <w:r>
              <w:t>-3.0</w:t>
            </w:r>
          </w:p>
        </w:tc>
        <w:tc>
          <w:tcPr>
            <w:tcW w:w="427" w:type="pct"/>
          </w:tcPr>
          <w:p w14:paraId="24F71A96" w14:textId="77777777" w:rsidR="00E93B8C" w:rsidRPr="004F3439" w:rsidRDefault="00E93B8C" w:rsidP="000C3DAD">
            <w:r>
              <w:t>5.0</w:t>
            </w:r>
          </w:p>
        </w:tc>
        <w:tc>
          <w:tcPr>
            <w:tcW w:w="519" w:type="pct"/>
          </w:tcPr>
          <w:p w14:paraId="36C3C1C3" w14:textId="3CE2FE95" w:rsidR="00E93B8C" w:rsidRPr="004F3439" w:rsidRDefault="00E93B8C" w:rsidP="000C3DAD">
            <w:r>
              <w:fldChar w:fldCharType="begin" w:fldLock="1"/>
            </w:r>
            <w:r w:rsidR="008D7056">
              <w:instrText>ADDIN CSL_CITATION { "citationItems" : [ { "id" : "ITEM-1", "itemData" : { "DOI" : "10.1002/hyp.7131", "ISSN" : "08856087", "PMID" : "264460600012", "abstract" : "This document is both a tutorial and a reference on shell scripting with Bash. It assumes no previous knowledge of scripting or programming, but progresses rapidly toward an intermediate/advanced level of instruction. The exercises and heavily-commented examples invite active reader participation. Still, it is a work in progress. The intention is to add much supplementary material in future updates to this HOWTO, so that it will gradually evolve into an LDP \"guide\", i.e., a complete book.", "author" : [ { "dropping-particle" : "", "family" : "Kienzle", "given" : "Stefan W.", "non-dropping-particle" : "", "parse-names" : false, "suffix" : "" } ], "container-title" : "Hydrological Processes", "id" : "ITEM-1", "issue" : "26", "issued" : { "date-parts" : [ [ "2008", "12", "30" ] ] }, "page" : "5067-5085", "title" : "A new temperature based method to separate rain and snow", "type" : "article-journal", "volume" : "22" }, "uris" : [ "http://www.mendeley.com/documents/?uuid=6a0ec092-3962-4e13-8b55-8610a83ff1ca" ] }, { "id" : "ITEM-2",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"ITEM-2", "issue" : "3", "issued" : { "date-parts" : [ [ "2012", "3", "21" ] ] }, "page" : "n/a-n/a", "title" : "When are multiobjective calibration trade-offs in hydrologic models meaningful?", "type" : "article-journal", "volume" : "48" }, "uris" : [ "http://www.mendeley.com/documents/?uuid=f6028bbd-03a9-4711-8e0a-d74775c67733" ] } ], "mendeley" : { "formattedCitation" : "(Kienzle, 2008; Kollat et al., 2012)", "plainTextFormattedCitation" : "(Kienzle, 2008; Kollat et al., 2012)", "previouslyFormattedCitation" : "(Kienzle, 2008; Kollat, Reed, &amp; Wagener, 2012)" }, "properties" : { "noteIndex" : 0 }, "schema" : "https://github.com/citation-style-language/schema/raw/master/csl-citation.json" }</w:instrText>
            </w:r>
            <w:r>
              <w:fldChar w:fldCharType="separate"/>
            </w:r>
            <w:r w:rsidR="008D7056" w:rsidRPr="008D7056">
              <w:rPr>
                <w:noProof/>
              </w:rPr>
              <w:t>(Kienzle, 2008; Kollat et al., 2012)</w:t>
            </w:r>
            <w:r>
              <w:fldChar w:fldCharType="end"/>
            </w:r>
          </w:p>
        </w:tc>
        <w:tc>
          <w:tcPr>
            <w:tcW w:w="1098" w:type="pct"/>
          </w:tcPr>
          <w:p w14:paraId="0EED2471" w14:textId="77777777" w:rsidR="00E93B8C" w:rsidRPr="004F3439" w:rsidRDefault="00E93B8C" w:rsidP="000C3DAD"/>
        </w:tc>
        <w:tc>
          <w:tcPr>
            <w:tcW w:w="1117" w:type="pct"/>
          </w:tcPr>
          <w:p w14:paraId="0DF74EFB" w14:textId="77777777" w:rsidR="006C5734" w:rsidRDefault="006C5734" w:rsidP="006C5734">
            <w:pPr>
              <w:rPr>
                <w:rFonts w:ascii="Calibri" w:hAnsi="Calibri"/>
                <w:color w:val="000000"/>
              </w:rPr>
            </w:pPr>
            <w:r>
              <w:rPr>
                <w:rFonts w:ascii="Calibri" w:hAnsi="Calibri"/>
                <w:color w:val="000000"/>
              </w:rPr>
              <w:t>6, 12, 30, 31, 32, 34, 35, 37, 43, 44, 45</w:t>
            </w:r>
          </w:p>
          <w:p w14:paraId="3A9BCB48" w14:textId="4A8A8184" w:rsidR="00E93B8C" w:rsidRPr="004F3439" w:rsidRDefault="00E93B8C" w:rsidP="000C3DAD"/>
        </w:tc>
      </w:tr>
      <w:tr w:rsidR="00E93B8C" w:rsidRPr="00EB37F7" w14:paraId="323C08DD" w14:textId="77777777" w:rsidTr="00E93B8C">
        <w:tc>
          <w:tcPr>
            <w:tcW w:w="765" w:type="pct"/>
          </w:tcPr>
          <w:p w14:paraId="73C21B95" w14:textId="66628021" w:rsidR="00E93B8C" w:rsidRPr="004F3439" w:rsidRDefault="00E93B8C" w:rsidP="000C3DAD">
            <w:r>
              <w:t xml:space="preserve">Threshold interval </w:t>
            </w:r>
            <w:del w:id="27" w:author="Ross Woods" w:date="2018-11-23T15:26:00Z">
              <w:r w:rsidDel="00D470E9">
                <w:delText xml:space="preserve">length </w:delText>
              </w:r>
            </w:del>
            <w:ins w:id="28" w:author="Ross Woods" w:date="2018-11-23T15:26:00Z">
              <w:r w:rsidR="00D470E9">
                <w:t xml:space="preserve">width </w:t>
              </w:r>
            </w:ins>
            <w:r>
              <w:t>for snowfall [</w:t>
            </w:r>
            <w:proofErr w:type="spellStart"/>
            <w:r>
              <w:t>oC</w:t>
            </w:r>
            <w:proofErr w:type="spellEnd"/>
            <w:r>
              <w:t>]</w:t>
            </w:r>
          </w:p>
        </w:tc>
        <w:tc>
          <w:tcPr>
            <w:tcW w:w="323" w:type="pct"/>
          </w:tcPr>
          <w:p w14:paraId="78A90C66" w14:textId="77777777" w:rsidR="00E93B8C" w:rsidRPr="004F3439" w:rsidRDefault="00E93B8C" w:rsidP="000C3DAD">
            <w:r w:rsidRPr="004F3439">
              <w:t>0</w:t>
            </w:r>
          </w:p>
        </w:tc>
        <w:tc>
          <w:tcPr>
            <w:tcW w:w="337" w:type="pct"/>
          </w:tcPr>
          <w:p w14:paraId="084DAD34" w14:textId="77777777" w:rsidR="00E93B8C" w:rsidRPr="004F3439" w:rsidRDefault="00E93B8C" w:rsidP="000C3DAD">
            <w:r>
              <w:t>7</w:t>
            </w:r>
          </w:p>
        </w:tc>
        <w:tc>
          <w:tcPr>
            <w:tcW w:w="413" w:type="pct"/>
          </w:tcPr>
          <w:p w14:paraId="26FA5904" w14:textId="77777777" w:rsidR="00E93B8C" w:rsidRPr="004F3439" w:rsidRDefault="00E93B8C" w:rsidP="000C3DAD">
            <w:r>
              <w:t>0</w:t>
            </w:r>
          </w:p>
        </w:tc>
        <w:tc>
          <w:tcPr>
            <w:tcW w:w="427" w:type="pct"/>
          </w:tcPr>
          <w:p w14:paraId="6D35BFF9" w14:textId="77777777" w:rsidR="00E93B8C" w:rsidRPr="004F3439" w:rsidRDefault="00E93B8C" w:rsidP="000C3DAD">
            <w:r>
              <w:t>17</w:t>
            </w:r>
          </w:p>
        </w:tc>
        <w:tc>
          <w:tcPr>
            <w:tcW w:w="519" w:type="pct"/>
          </w:tcPr>
          <w:p w14:paraId="4212A546" w14:textId="77777777" w:rsidR="00E93B8C" w:rsidRPr="004F3439" w:rsidRDefault="00E93B8C" w:rsidP="000C3DAD">
            <w:r>
              <w:fldChar w:fldCharType="begin" w:fldLock="1"/>
            </w:r>
            <w:r>
              <w:instrText>ADDIN CSL_CITATION { "citationItems" : [ { "id" : "ITEM-1", "itemData" : { "DOI" : "10.1002/hyp.7131", "ISSN" : "08856087", "PMID" : "264460600012", "abstract" : "This document is both a tutorial and a reference on shell scripting with Bash. It assumes no previous knowledge of scripting or programming, but progresses rapidly toward an intermediate/advanced level of instruction. The exercises and heavily-commented examples invite active reader participation. Still, it is a work in progress. The intention is to add much supplementary material in future updates to this HOWTO, so that it will gradually evolve into an LDP \"guide\", i.e., a complete book.", "author" : [ { "dropping-particle" : "", "family" : "Kienzle", "given" : "Stefan W.", "non-dropping-particle" : "", "parse-names" : false, "suffix" : "" } ], "container-title" : "Hydrological Processes", "id" : "ITEM-1", "issue" : "26", "issued" : { "date-parts" : [ [ "2008", "12", "30" ] ] }, "page" : "5067-5085", "title" : "A new temperature based method to separate rain and snow", "type" : "article-journal", "volume" : "22" }, "uris" : [ "http://www.mendeley.com/documents/?uuid=6a0ec092-3962-4e13-8b55-8610a83ff1ca" ] } ], "mendeley" : { "formattedCitation" : "(Kienzle, 2008)", "plainTextFormattedCitation" : "(Kienzle, 2008)", "previouslyFormattedCitation" : "(Kienzle, 2008)" }, "properties" : { "noteIndex" : 0 }, "schema" : "https://github.com/citation-style-language/schema/raw/master/csl-citation.json" }</w:instrText>
            </w:r>
            <w:r>
              <w:fldChar w:fldCharType="separate"/>
            </w:r>
            <w:r w:rsidRPr="006F1DF3">
              <w:rPr>
                <w:noProof/>
              </w:rPr>
              <w:t>(Kienzle, 2008)</w:t>
            </w:r>
            <w:r>
              <w:fldChar w:fldCharType="end"/>
            </w:r>
          </w:p>
        </w:tc>
        <w:tc>
          <w:tcPr>
            <w:tcW w:w="1098" w:type="pct"/>
          </w:tcPr>
          <w:p w14:paraId="605B44F8" w14:textId="77777777" w:rsidR="00E93B8C" w:rsidRPr="004F3439" w:rsidRDefault="00E93B8C" w:rsidP="000C3DAD">
            <w:r>
              <w:t>0 is a physical limit</w:t>
            </w:r>
          </w:p>
        </w:tc>
        <w:tc>
          <w:tcPr>
            <w:tcW w:w="1117" w:type="pct"/>
          </w:tcPr>
          <w:p w14:paraId="2871D66E" w14:textId="639DAE60" w:rsidR="00E93B8C" w:rsidRPr="004F3439" w:rsidRDefault="00E93B8C" w:rsidP="000C3DAD">
            <w:r>
              <w:t>3</w:t>
            </w:r>
            <w:r w:rsidR="006C5734">
              <w:t>7</w:t>
            </w:r>
          </w:p>
        </w:tc>
      </w:tr>
      <w:tr w:rsidR="00E93B8C" w:rsidRPr="00EB37F7" w14:paraId="466A1A70" w14:textId="77777777" w:rsidTr="00E93B8C">
        <w:tc>
          <w:tcPr>
            <w:tcW w:w="765" w:type="pct"/>
          </w:tcPr>
          <w:p w14:paraId="442CC407" w14:textId="77777777" w:rsidR="00E93B8C" w:rsidRPr="00EB37F7" w:rsidRDefault="00E93B8C" w:rsidP="000C3DAD">
            <w:pPr>
              <w:rPr>
                <w:b/>
              </w:rPr>
            </w:pPr>
            <w:r>
              <w:t>Threshold temperature for melt [</w:t>
            </w:r>
            <w:proofErr w:type="spellStart"/>
            <w:r>
              <w:t>oC</w:t>
            </w:r>
            <w:proofErr w:type="spellEnd"/>
            <w:r>
              <w:t>]</w:t>
            </w:r>
          </w:p>
        </w:tc>
        <w:tc>
          <w:tcPr>
            <w:tcW w:w="323" w:type="pct"/>
          </w:tcPr>
          <w:p w14:paraId="04690DCC" w14:textId="77777777" w:rsidR="00E93B8C" w:rsidRPr="004F3439" w:rsidRDefault="00E93B8C" w:rsidP="000C3DAD"/>
        </w:tc>
        <w:tc>
          <w:tcPr>
            <w:tcW w:w="337" w:type="pct"/>
          </w:tcPr>
          <w:p w14:paraId="4D430900" w14:textId="77777777" w:rsidR="00E93B8C" w:rsidRPr="004F3439" w:rsidRDefault="00E93B8C" w:rsidP="000C3DAD"/>
        </w:tc>
        <w:tc>
          <w:tcPr>
            <w:tcW w:w="413" w:type="pct"/>
          </w:tcPr>
          <w:p w14:paraId="1FBD2031" w14:textId="77777777" w:rsidR="00E93B8C" w:rsidRPr="004F3439" w:rsidRDefault="00E93B8C" w:rsidP="000C3DAD">
            <w:r>
              <w:t>-3.0</w:t>
            </w:r>
          </w:p>
        </w:tc>
        <w:tc>
          <w:tcPr>
            <w:tcW w:w="427" w:type="pct"/>
          </w:tcPr>
          <w:p w14:paraId="3588AD73" w14:textId="77777777" w:rsidR="00E93B8C" w:rsidRPr="004F3439" w:rsidRDefault="00E93B8C" w:rsidP="000C3DAD">
            <w:r>
              <w:t>3.0</w:t>
            </w:r>
          </w:p>
        </w:tc>
        <w:tc>
          <w:tcPr>
            <w:tcW w:w="519" w:type="pct"/>
          </w:tcPr>
          <w:p w14:paraId="5772F0B7" w14:textId="77777777" w:rsidR="00E93B8C" w:rsidRPr="004F3439" w:rsidRDefault="00E93B8C" w:rsidP="000C3DAD"/>
        </w:tc>
        <w:tc>
          <w:tcPr>
            <w:tcW w:w="1098" w:type="pct"/>
          </w:tcPr>
          <w:p w14:paraId="6F897172" w14:textId="77777777" w:rsidR="00E93B8C" w:rsidRPr="004F3439" w:rsidRDefault="00E93B8C" w:rsidP="000C3DAD">
            <w:r>
              <w:t>Not easy to find any interval. Temperature for melt tends be treated as constant at 0</w:t>
            </w:r>
          </w:p>
        </w:tc>
        <w:tc>
          <w:tcPr>
            <w:tcW w:w="1117" w:type="pct"/>
          </w:tcPr>
          <w:p w14:paraId="4CA9A800" w14:textId="77777777" w:rsidR="006C5734" w:rsidRDefault="006C5734" w:rsidP="006C5734">
            <w:pPr>
              <w:rPr>
                <w:rFonts w:ascii="Calibri" w:hAnsi="Calibri"/>
                <w:color w:val="000000"/>
              </w:rPr>
            </w:pPr>
            <w:r>
              <w:rPr>
                <w:rFonts w:ascii="Calibri" w:hAnsi="Calibri"/>
                <w:color w:val="000000"/>
              </w:rPr>
              <w:t>37, 43, 44</w:t>
            </w:r>
          </w:p>
          <w:p w14:paraId="06D221DF" w14:textId="54917941" w:rsidR="00E93B8C" w:rsidRPr="004F3439" w:rsidRDefault="00E93B8C" w:rsidP="000C3DAD"/>
        </w:tc>
      </w:tr>
      <w:tr w:rsidR="00E93B8C" w:rsidRPr="00EB37F7" w14:paraId="43B318E5" w14:textId="77777777" w:rsidTr="00E93B8C">
        <w:tc>
          <w:tcPr>
            <w:tcW w:w="765" w:type="pct"/>
          </w:tcPr>
          <w:p w14:paraId="6F851DE4" w14:textId="77777777" w:rsidR="00E93B8C" w:rsidRPr="004F3439" w:rsidRDefault="00E93B8C" w:rsidP="000C3DAD">
            <w:r>
              <w:t>Degree-day-factor for snow or ice melt [mm/</w:t>
            </w:r>
            <w:proofErr w:type="spellStart"/>
            <w:r>
              <w:t>oC</w:t>
            </w:r>
            <w:proofErr w:type="spellEnd"/>
            <w:r>
              <w:t>/d]</w:t>
            </w:r>
          </w:p>
        </w:tc>
        <w:tc>
          <w:tcPr>
            <w:tcW w:w="323" w:type="pct"/>
          </w:tcPr>
          <w:p w14:paraId="60D8A08C" w14:textId="77777777" w:rsidR="00E93B8C" w:rsidRPr="004F3439" w:rsidRDefault="00E93B8C" w:rsidP="000C3DAD">
            <w:r>
              <w:t>0</w:t>
            </w:r>
          </w:p>
        </w:tc>
        <w:tc>
          <w:tcPr>
            <w:tcW w:w="337" w:type="pct"/>
          </w:tcPr>
          <w:p w14:paraId="71940A46" w14:textId="43DE76D6" w:rsidR="00E93B8C" w:rsidRPr="004F3439" w:rsidRDefault="00711D6B" w:rsidP="000C3DAD">
            <w:r>
              <w:fldChar w:fldCharType="begin"/>
            </w:r>
            <w:r>
              <w:instrText xml:space="preserve"> REF _Ref527721613 \h </w:instrText>
            </w:r>
            <w:r>
              <w:fldChar w:fldCharType="separate"/>
            </w:r>
            <w:r>
              <w:t xml:space="preserve">Table </w:t>
            </w:r>
            <w:r>
              <w:rPr>
                <w:noProof/>
              </w:rPr>
              <w:t>2</w:t>
            </w:r>
            <w:r>
              <w:fldChar w:fldCharType="end"/>
            </w:r>
          </w:p>
        </w:tc>
        <w:tc>
          <w:tcPr>
            <w:tcW w:w="413" w:type="pct"/>
          </w:tcPr>
          <w:p w14:paraId="575B2374" w14:textId="77777777" w:rsidR="00E93B8C" w:rsidRPr="004F3439" w:rsidRDefault="00E93B8C" w:rsidP="000C3DAD">
            <w:r>
              <w:t>0</w:t>
            </w:r>
          </w:p>
        </w:tc>
        <w:tc>
          <w:tcPr>
            <w:tcW w:w="427" w:type="pct"/>
          </w:tcPr>
          <w:p w14:paraId="5E6BF513" w14:textId="77777777" w:rsidR="00E93B8C" w:rsidRPr="004F3439" w:rsidRDefault="00E93B8C" w:rsidP="000C3DAD">
            <w:r>
              <w:t>20</w:t>
            </w:r>
          </w:p>
        </w:tc>
        <w:tc>
          <w:tcPr>
            <w:tcW w:w="519" w:type="pct"/>
          </w:tcPr>
          <w:p w14:paraId="6EA5D53B" w14:textId="77777777" w:rsidR="00E93B8C" w:rsidRPr="004F3439" w:rsidRDefault="00E93B8C" w:rsidP="000C3DAD"/>
        </w:tc>
        <w:tc>
          <w:tcPr>
            <w:tcW w:w="1098" w:type="pct"/>
          </w:tcPr>
          <w:p w14:paraId="6AF237E2" w14:textId="77777777" w:rsidR="00E93B8C" w:rsidRPr="004F3439" w:rsidRDefault="00E93B8C" w:rsidP="000C3DAD">
            <w:r>
              <w:t>0 is a physical limit</w:t>
            </w:r>
          </w:p>
        </w:tc>
        <w:tc>
          <w:tcPr>
            <w:tcW w:w="1117" w:type="pct"/>
          </w:tcPr>
          <w:p w14:paraId="6956D841" w14:textId="12A810C2" w:rsidR="00E93B8C" w:rsidRPr="004F3439" w:rsidRDefault="006C5734" w:rsidP="000C3DAD">
            <w:r w:rsidRPr="006C5734">
              <w:t>6, 12, 30, 31, 32, 34, 35, 37, 41, 43, 44, 45</w:t>
            </w:r>
          </w:p>
        </w:tc>
      </w:tr>
      <w:tr w:rsidR="00E93B8C" w:rsidRPr="00EB37F7" w14:paraId="48E46438" w14:textId="77777777" w:rsidTr="00E93B8C">
        <w:tc>
          <w:tcPr>
            <w:tcW w:w="765" w:type="pct"/>
          </w:tcPr>
          <w:p w14:paraId="48CED684" w14:textId="77777777" w:rsidR="00E93B8C" w:rsidRPr="004F3439" w:rsidRDefault="00E93B8C" w:rsidP="000C3DAD">
            <w:r>
              <w:t>Water holding content of snow pack [-]</w:t>
            </w:r>
          </w:p>
        </w:tc>
        <w:tc>
          <w:tcPr>
            <w:tcW w:w="323" w:type="pct"/>
          </w:tcPr>
          <w:p w14:paraId="4208712D" w14:textId="77777777" w:rsidR="00E93B8C" w:rsidRPr="004F3439" w:rsidRDefault="00E93B8C" w:rsidP="000C3DAD">
            <w:r w:rsidRPr="004F3439">
              <w:t>0</w:t>
            </w:r>
          </w:p>
        </w:tc>
        <w:tc>
          <w:tcPr>
            <w:tcW w:w="337" w:type="pct"/>
          </w:tcPr>
          <w:p w14:paraId="58EAA26A" w14:textId="77777777" w:rsidR="00E93B8C" w:rsidRPr="004F3439" w:rsidRDefault="00E93B8C" w:rsidP="000C3DAD">
            <w:r>
              <w:t>0.8</w:t>
            </w:r>
          </w:p>
        </w:tc>
        <w:tc>
          <w:tcPr>
            <w:tcW w:w="413" w:type="pct"/>
          </w:tcPr>
          <w:p w14:paraId="3C6598E5" w14:textId="77777777" w:rsidR="00E93B8C" w:rsidRPr="004F3439" w:rsidRDefault="00E93B8C" w:rsidP="000C3DAD">
            <w:r>
              <w:t>0</w:t>
            </w:r>
          </w:p>
        </w:tc>
        <w:tc>
          <w:tcPr>
            <w:tcW w:w="427" w:type="pct"/>
          </w:tcPr>
          <w:p w14:paraId="20A7619C" w14:textId="77777777" w:rsidR="00E93B8C" w:rsidRPr="004F3439" w:rsidRDefault="00E93B8C" w:rsidP="000C3DAD">
            <w:r>
              <w:t>1</w:t>
            </w:r>
          </w:p>
        </w:tc>
        <w:tc>
          <w:tcPr>
            <w:tcW w:w="519" w:type="pct"/>
          </w:tcPr>
          <w:p w14:paraId="50585E09" w14:textId="0954EDDA" w:rsidR="00E93B8C" w:rsidRPr="004F3439" w:rsidRDefault="00E93B8C" w:rsidP="000C3DAD">
            <w:r>
              <w:fldChar w:fldCharType="begin" w:fldLock="1"/>
            </w:r>
            <w:r w:rsidR="00BA33C6">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"(Kollat et al., 2012)" }, "properties" : { "noteIndex" : 0 }, "schema" : "https://github.com/citation-style-language/schema/raw/master/csl-citation.json" }</w:instrText>
            </w:r>
            <w:r>
              <w:fldChar w:fldCharType="separate"/>
            </w:r>
            <w:r w:rsidR="00AB65B5" w:rsidRPr="00AB65B5">
              <w:rPr>
                <w:noProof/>
              </w:rPr>
              <w:t>(Kollat et al., 2012)</w:t>
            </w:r>
            <w:r>
              <w:fldChar w:fldCharType="end"/>
            </w:r>
          </w:p>
        </w:tc>
        <w:tc>
          <w:tcPr>
            <w:tcW w:w="1098" w:type="pct"/>
          </w:tcPr>
          <w:p w14:paraId="691C5A3B" w14:textId="77777777" w:rsidR="00E93B8C" w:rsidRPr="004F3439" w:rsidRDefault="00E93B8C" w:rsidP="000C3DAD">
            <w:r>
              <w:t>0 is a physical limit</w:t>
            </w:r>
            <w:r>
              <w:br/>
              <w:t>1 is a physical limit</w:t>
            </w:r>
          </w:p>
        </w:tc>
        <w:tc>
          <w:tcPr>
            <w:tcW w:w="1117" w:type="pct"/>
          </w:tcPr>
          <w:p w14:paraId="46D21A81" w14:textId="77777777" w:rsidR="006C5734" w:rsidRDefault="006C5734" w:rsidP="006C5734">
            <w:pPr>
              <w:rPr>
                <w:rFonts w:ascii="Calibri" w:hAnsi="Calibri"/>
                <w:color w:val="000000"/>
              </w:rPr>
            </w:pPr>
            <w:r>
              <w:rPr>
                <w:rFonts w:ascii="Calibri" w:hAnsi="Calibri"/>
                <w:color w:val="000000"/>
              </w:rPr>
              <w:t>37, 44</w:t>
            </w:r>
          </w:p>
          <w:p w14:paraId="7FBE76E6" w14:textId="139838E3" w:rsidR="00E93B8C" w:rsidRPr="004F3439" w:rsidRDefault="00E93B8C" w:rsidP="000C3DAD"/>
        </w:tc>
      </w:tr>
      <w:tr w:rsidR="00E93B8C" w:rsidRPr="00EB37F7" w14:paraId="3CB71170" w14:textId="77777777" w:rsidTr="00E93B8C">
        <w:tc>
          <w:tcPr>
            <w:tcW w:w="765" w:type="pct"/>
          </w:tcPr>
          <w:p w14:paraId="7CE58C2F" w14:textId="77777777" w:rsidR="00E93B8C" w:rsidRPr="004F3439" w:rsidRDefault="00E93B8C" w:rsidP="000C3DAD">
            <w:r>
              <w:t>Refreezing factor of retained liquid water [-]</w:t>
            </w:r>
          </w:p>
        </w:tc>
        <w:tc>
          <w:tcPr>
            <w:tcW w:w="323" w:type="pct"/>
          </w:tcPr>
          <w:p w14:paraId="0D3FF118" w14:textId="77777777" w:rsidR="00E93B8C" w:rsidRPr="004F3439" w:rsidRDefault="00E93B8C" w:rsidP="000C3DAD">
            <w:r w:rsidRPr="004F3439">
              <w:t>0</w:t>
            </w:r>
          </w:p>
        </w:tc>
        <w:tc>
          <w:tcPr>
            <w:tcW w:w="337" w:type="pct"/>
          </w:tcPr>
          <w:p w14:paraId="6910EFAC" w14:textId="77777777" w:rsidR="00E93B8C" w:rsidRPr="004F3439" w:rsidRDefault="00E93B8C" w:rsidP="000C3DAD">
            <w:r>
              <w:t>1</w:t>
            </w:r>
          </w:p>
        </w:tc>
        <w:tc>
          <w:tcPr>
            <w:tcW w:w="413" w:type="pct"/>
          </w:tcPr>
          <w:p w14:paraId="49C77E0A" w14:textId="77777777" w:rsidR="00E93B8C" w:rsidRPr="004F3439" w:rsidRDefault="00E93B8C" w:rsidP="000C3DAD">
            <w:r>
              <w:t>0</w:t>
            </w:r>
          </w:p>
        </w:tc>
        <w:tc>
          <w:tcPr>
            <w:tcW w:w="427" w:type="pct"/>
          </w:tcPr>
          <w:p w14:paraId="053B1656" w14:textId="77777777" w:rsidR="00E93B8C" w:rsidRPr="004F3439" w:rsidRDefault="00E93B8C" w:rsidP="000C3DAD">
            <w:r>
              <w:t>1</w:t>
            </w:r>
          </w:p>
        </w:tc>
        <w:tc>
          <w:tcPr>
            <w:tcW w:w="519" w:type="pct"/>
          </w:tcPr>
          <w:p w14:paraId="46D48668" w14:textId="77777777" w:rsidR="00E93B8C" w:rsidRPr="004F3439" w:rsidRDefault="00E93B8C" w:rsidP="000C3DAD"/>
        </w:tc>
        <w:tc>
          <w:tcPr>
            <w:tcW w:w="1098" w:type="pct"/>
          </w:tcPr>
          <w:p w14:paraId="62352137" w14:textId="77777777" w:rsidR="00E93B8C" w:rsidRDefault="00E93B8C" w:rsidP="000C3DAD">
            <w:r>
              <w:t>0 is a physical limit</w:t>
            </w:r>
          </w:p>
          <w:p w14:paraId="2B48283A" w14:textId="77777777" w:rsidR="00E93B8C" w:rsidRPr="004F3439" w:rsidRDefault="00E93B8C" w:rsidP="000C3DAD">
            <w:r>
              <w:t>1 is a physical limit</w:t>
            </w:r>
          </w:p>
        </w:tc>
        <w:tc>
          <w:tcPr>
            <w:tcW w:w="1117" w:type="pct"/>
          </w:tcPr>
          <w:p w14:paraId="0A3C0C78" w14:textId="0271B067" w:rsidR="00E93B8C" w:rsidRPr="006C5734" w:rsidRDefault="006C5734" w:rsidP="000C3DAD">
            <w:pPr>
              <w:rPr>
                <w:rFonts w:ascii="Calibri" w:hAnsi="Calibri"/>
                <w:color w:val="000000"/>
              </w:rPr>
            </w:pPr>
            <w:r>
              <w:rPr>
                <w:rFonts w:ascii="Calibri" w:hAnsi="Calibri"/>
                <w:color w:val="000000"/>
              </w:rPr>
              <w:t>37, 44</w:t>
            </w:r>
            <w:r w:rsidR="00E93B8C">
              <w:t xml:space="preserve"> (given as fraction [0,1] of degree-day-factor)</w:t>
            </w:r>
          </w:p>
        </w:tc>
      </w:tr>
      <w:tr w:rsidR="00E93B8C" w:rsidRPr="00EB37F7" w14:paraId="335250E0" w14:textId="77777777" w:rsidTr="00E93B8C">
        <w:tc>
          <w:tcPr>
            <w:tcW w:w="765" w:type="pct"/>
          </w:tcPr>
          <w:p w14:paraId="5624D838" w14:textId="77777777" w:rsidR="00E93B8C" w:rsidRDefault="00E93B8C" w:rsidP="000C3DAD">
            <w:r>
              <w:t>Maximum melt rate due to ground-heat flux [mm/d]</w:t>
            </w:r>
          </w:p>
        </w:tc>
        <w:tc>
          <w:tcPr>
            <w:tcW w:w="323" w:type="pct"/>
          </w:tcPr>
          <w:p w14:paraId="5E87B0B6" w14:textId="77777777" w:rsidR="00E93B8C" w:rsidRPr="004F3439" w:rsidRDefault="00E93B8C" w:rsidP="000C3DAD">
            <w:r>
              <w:t>0</w:t>
            </w:r>
          </w:p>
        </w:tc>
        <w:tc>
          <w:tcPr>
            <w:tcW w:w="337" w:type="pct"/>
          </w:tcPr>
          <w:p w14:paraId="16932431" w14:textId="77777777" w:rsidR="00E93B8C" w:rsidRDefault="00E93B8C" w:rsidP="000C3DAD">
            <w:r>
              <w:t>2</w:t>
            </w:r>
          </w:p>
        </w:tc>
        <w:tc>
          <w:tcPr>
            <w:tcW w:w="413" w:type="pct"/>
          </w:tcPr>
          <w:p w14:paraId="25E018C2" w14:textId="77777777" w:rsidR="00E93B8C" w:rsidRDefault="00E93B8C" w:rsidP="000C3DAD">
            <w:r>
              <w:t>0</w:t>
            </w:r>
          </w:p>
        </w:tc>
        <w:tc>
          <w:tcPr>
            <w:tcW w:w="427" w:type="pct"/>
          </w:tcPr>
          <w:p w14:paraId="2122A3B8" w14:textId="77777777" w:rsidR="00E93B8C" w:rsidRDefault="00E93B8C" w:rsidP="000C3DAD">
            <w:r>
              <w:t>2</w:t>
            </w:r>
          </w:p>
        </w:tc>
        <w:tc>
          <w:tcPr>
            <w:tcW w:w="519" w:type="pct"/>
          </w:tcPr>
          <w:p w14:paraId="48EF8A22" w14:textId="0DC681F6" w:rsidR="00E93B8C" w:rsidRPr="004F3439" w:rsidRDefault="00E93B8C" w:rsidP="000C3DAD">
            <w:r>
              <w:fldChar w:fldCharType="begin" w:fldLock="1"/>
            </w:r>
            <w:r w:rsidR="00BA33C6">
              <w:instrText>ADDIN CSL_CITATION { "citationItems" : [ { "id" : "ITEM-1", "itemData" : { "DOI" : "10.5194/gmd-7-2733-2014", "ISSN" : "19919603", "abstract" : "This paper presents the Spatially Explicit Hydrologic Response (SEHR) model developed at the Laboratory of Ecohydrology of the Ecole Polytechnique F\u00e9d\u00e9rale de Lausanne for the simulation of hydrological processes at the catchment scale. The key concept of the model is the formulation of water transport by geomorphologic travel time distributions through gravity-driven transitions among geomorphic states: the mobilization of water (and possibly dissolved solutes) is simulated at the subcatchment scale and the resulting responses are convolved with the travel paths distribution within the river network to obtain the hydrologic response at the catchment outlet. The model thus breaks down the complexity of the hydrologic response into an explicit geomorphological combination of dominant spatial patterns of precipitation input and of hydrologic process controls. Nonstationarity and nonlinearity effects are tackled through soil moisture dynamics in the active soil layer. We present here the basic model set-up for precipitation\u2013runoff simulation and a detailed discussion of its parameter estimation and of its performance for the Dischma River (Switzerland), a snow-dominated catchment with a small glacier cover.", "author" : [ { "dropping-particle" : "", "family" : "Schaefli", "given" : "B.", "non-dropping-particle" : "", "parse-names" : false, "suffix" : "" }, { "dropping-particle" : "", "family" : "Nicotina", "given" : "L.", "non-dropping-particle" : "", "parse-names" : false, "suffix" : "" }, { "dropping-particle" : "", "family" : "Imfeld", "given" : "C.", "non-dropping-particle" : "", "parse-names" : false, "suffix" : "" }, { "dropping-particle" : "", "family" : "Ronco", "given" : "P.", "non-dropping-particle" : "Da", "parse-names" : false, "suffix" : "" }, { "dropping-particle" : "", "family" : "Bertuzzo", "given" : "E.", "non-dropping-particle" : "", "parse-names" : false, "suffix" : "" }, { "dropping-particle" : "", "family" : "Rinaldo", "given" : "A.", "non-dropping-particle" : "", "parse-names" : false, "suffix" : "" } ], "container-title" : "Geoscientific Model Development", "id" : "ITEM-1", "issue" : "6", "issued" : { "date-parts" : [ [ "2014" ] ] }, "page" : "2733-2746", "title" : "SEHR-ECHO v1.0: A spatially explicit hydrologic response model for ecohydrologic applications", "type" : "article-journal", "volume" : "7" }, "uris" : [ "http://www.mendeley.com/documents/?uuid=8d2e7319-edcc-470c-9d08-46e3cc3e37c1" ] } ], "mendeley" : { "formattedCitation" : "(Schaefli et al., 2014)", "plainTextFormattedCitation" : "(Schaefli et al., 2014)", "previouslyFormattedCitation" : "(Schaefli et al., 2014)" }, "properties" : { "noteIndex" : 0 }, "schema" : "https://github.com/citation-style-language/schema/raw/master/csl-citation.json" }</w:instrText>
            </w:r>
            <w:r>
              <w:fldChar w:fldCharType="separate"/>
            </w:r>
            <w:r w:rsidRPr="00AB65B5">
              <w:rPr>
                <w:noProof/>
              </w:rPr>
              <w:t>(Schaefli et al., 2014)</w:t>
            </w:r>
            <w:r>
              <w:fldChar w:fldCharType="end"/>
            </w:r>
          </w:p>
        </w:tc>
        <w:tc>
          <w:tcPr>
            <w:tcW w:w="1098" w:type="pct"/>
          </w:tcPr>
          <w:p w14:paraId="28930E59" w14:textId="77777777" w:rsidR="00E93B8C" w:rsidRDefault="00E93B8C" w:rsidP="000C3DAD"/>
        </w:tc>
        <w:tc>
          <w:tcPr>
            <w:tcW w:w="1117" w:type="pct"/>
          </w:tcPr>
          <w:p w14:paraId="2C9A3790" w14:textId="4CFCBD7A" w:rsidR="00E93B8C" w:rsidRDefault="00E93B8C" w:rsidP="000C3DAD">
            <w:r>
              <w:t>4</w:t>
            </w:r>
            <w:r w:rsidR="006C5734">
              <w:t>4</w:t>
            </w:r>
          </w:p>
        </w:tc>
      </w:tr>
      <w:tr w:rsidR="00E93B8C" w:rsidRPr="00EB37F7" w14:paraId="559DCAD7" w14:textId="77777777" w:rsidTr="00E93B8C">
        <w:tc>
          <w:tcPr>
            <w:tcW w:w="765" w:type="pct"/>
          </w:tcPr>
          <w:p w14:paraId="77F578BD" w14:textId="77777777" w:rsidR="00E93B8C" w:rsidRPr="004F3439" w:rsidRDefault="00E93B8C" w:rsidP="000C3DAD"/>
        </w:tc>
        <w:tc>
          <w:tcPr>
            <w:tcW w:w="323" w:type="pct"/>
          </w:tcPr>
          <w:p w14:paraId="1F25E2EC" w14:textId="77777777" w:rsidR="00E93B8C" w:rsidRDefault="00E93B8C" w:rsidP="000C3DAD">
            <w:pPr>
              <w:rPr>
                <w:b/>
              </w:rPr>
            </w:pPr>
          </w:p>
        </w:tc>
        <w:tc>
          <w:tcPr>
            <w:tcW w:w="337" w:type="pct"/>
          </w:tcPr>
          <w:p w14:paraId="0B7F3FBE" w14:textId="77777777" w:rsidR="00E93B8C" w:rsidRDefault="00E93B8C" w:rsidP="000C3DAD">
            <w:pPr>
              <w:rPr>
                <w:b/>
              </w:rPr>
            </w:pPr>
          </w:p>
        </w:tc>
        <w:tc>
          <w:tcPr>
            <w:tcW w:w="413" w:type="pct"/>
          </w:tcPr>
          <w:p w14:paraId="2BBD24DB" w14:textId="77777777" w:rsidR="00E93B8C" w:rsidRPr="00EB37F7" w:rsidRDefault="00E93B8C" w:rsidP="000C3DAD">
            <w:pPr>
              <w:rPr>
                <w:b/>
              </w:rPr>
            </w:pPr>
          </w:p>
        </w:tc>
        <w:tc>
          <w:tcPr>
            <w:tcW w:w="427" w:type="pct"/>
          </w:tcPr>
          <w:p w14:paraId="123BAE51" w14:textId="77777777" w:rsidR="00E93B8C" w:rsidRPr="00EB37F7" w:rsidRDefault="00E93B8C" w:rsidP="000C3DAD">
            <w:pPr>
              <w:rPr>
                <w:b/>
              </w:rPr>
            </w:pPr>
          </w:p>
        </w:tc>
        <w:tc>
          <w:tcPr>
            <w:tcW w:w="519" w:type="pct"/>
          </w:tcPr>
          <w:p w14:paraId="169B1B37" w14:textId="77777777" w:rsidR="00E93B8C" w:rsidRPr="00EB37F7" w:rsidRDefault="00E93B8C" w:rsidP="000C3DAD">
            <w:pPr>
              <w:rPr>
                <w:b/>
              </w:rPr>
            </w:pPr>
          </w:p>
        </w:tc>
        <w:tc>
          <w:tcPr>
            <w:tcW w:w="1098" w:type="pct"/>
          </w:tcPr>
          <w:p w14:paraId="576FD2E3" w14:textId="77777777" w:rsidR="00E93B8C" w:rsidRPr="00EB37F7" w:rsidRDefault="00E93B8C" w:rsidP="000C3DAD">
            <w:pPr>
              <w:rPr>
                <w:b/>
              </w:rPr>
            </w:pPr>
          </w:p>
        </w:tc>
        <w:tc>
          <w:tcPr>
            <w:tcW w:w="1117" w:type="pct"/>
          </w:tcPr>
          <w:p w14:paraId="77FA3A5C" w14:textId="77777777" w:rsidR="00E93B8C" w:rsidRPr="004F3439" w:rsidRDefault="00E93B8C" w:rsidP="000C3DAD"/>
        </w:tc>
      </w:tr>
      <w:tr w:rsidR="00E93B8C" w:rsidRPr="00EB37F7" w14:paraId="18B155DD" w14:textId="77777777" w:rsidTr="00E93B8C">
        <w:tc>
          <w:tcPr>
            <w:tcW w:w="5000" w:type="pct"/>
            <w:gridSpan w:val="8"/>
          </w:tcPr>
          <w:p w14:paraId="217B77D8" w14:textId="77777777" w:rsidR="00E93B8C" w:rsidRDefault="00E93B8C" w:rsidP="000C3DAD">
            <w:pPr>
              <w:rPr>
                <w:b/>
              </w:rPr>
            </w:pPr>
            <w:r>
              <w:rPr>
                <w:b/>
              </w:rPr>
              <w:t>Interception parameters</w:t>
            </w:r>
          </w:p>
        </w:tc>
      </w:tr>
      <w:tr w:rsidR="00E93B8C" w14:paraId="3694C732" w14:textId="77777777" w:rsidTr="00E93B8C">
        <w:tc>
          <w:tcPr>
            <w:tcW w:w="765" w:type="pct"/>
          </w:tcPr>
          <w:p w14:paraId="6637C232" w14:textId="77777777" w:rsidR="00E93B8C" w:rsidRDefault="00E93B8C" w:rsidP="000C3DAD">
            <w:r>
              <w:t>Maximum store depth [mm]</w:t>
            </w:r>
          </w:p>
        </w:tc>
        <w:tc>
          <w:tcPr>
            <w:tcW w:w="323" w:type="pct"/>
          </w:tcPr>
          <w:p w14:paraId="0421D9E0" w14:textId="77777777" w:rsidR="00E93B8C" w:rsidRDefault="00E93B8C" w:rsidP="000C3DAD">
            <w:r>
              <w:t>0</w:t>
            </w:r>
          </w:p>
        </w:tc>
        <w:tc>
          <w:tcPr>
            <w:tcW w:w="337" w:type="pct"/>
          </w:tcPr>
          <w:p w14:paraId="21B01475" w14:textId="1C75B6EC" w:rsidR="00E93B8C" w:rsidRDefault="00711D6B" w:rsidP="000C3DAD">
            <w:r>
              <w:fldChar w:fldCharType="begin"/>
            </w:r>
            <w:r>
              <w:instrText xml:space="preserve"> REF _Ref527721618 \h </w:instrText>
            </w:r>
            <w:r>
              <w:fldChar w:fldCharType="separate"/>
            </w:r>
            <w:r>
              <w:t xml:space="preserve">Table </w:t>
            </w:r>
            <w:r>
              <w:rPr>
                <w:noProof/>
              </w:rPr>
              <w:t>4</w:t>
            </w:r>
            <w:r>
              <w:fldChar w:fldCharType="end"/>
            </w:r>
          </w:p>
        </w:tc>
        <w:tc>
          <w:tcPr>
            <w:tcW w:w="413" w:type="pct"/>
          </w:tcPr>
          <w:p w14:paraId="7B0D9B2D" w14:textId="77777777" w:rsidR="00E93B8C" w:rsidRDefault="00E93B8C" w:rsidP="000C3DAD">
            <w:r>
              <w:t xml:space="preserve">0 </w:t>
            </w:r>
          </w:p>
        </w:tc>
        <w:tc>
          <w:tcPr>
            <w:tcW w:w="427" w:type="pct"/>
          </w:tcPr>
          <w:p w14:paraId="540702E9" w14:textId="77777777" w:rsidR="00E93B8C" w:rsidRDefault="00E93B8C" w:rsidP="000C3DAD">
            <w:r>
              <w:t>5</w:t>
            </w:r>
          </w:p>
        </w:tc>
        <w:tc>
          <w:tcPr>
            <w:tcW w:w="519" w:type="pct"/>
          </w:tcPr>
          <w:p w14:paraId="2C077E56" w14:textId="591F92AD" w:rsidR="00E93B8C" w:rsidRDefault="00E93B8C" w:rsidP="000C3DAD">
            <w:r>
              <w:fldChar w:fldCharType="begin" w:fldLock="1"/>
            </w:r>
            <w:r w:rsidR="008D7056">
              <w:instrText>ADDIN CSL_CITATION { "citationItems" : [ { "id" : "ITEM-1", "itemData" : { "ISBN" : "9789065622488", "abstract" : "Interception is the part of the rainfall that is intercepted by the earth\u2019s surface and which subsequently evaporates. In this definition the earth\u2019s surface includes everything that becomes wet after a rainfall event and that dries out soon after. It includes: vegetation, soil surface, litter, build-up surface, etc. How much of the precipitation evaporates depends on land cover characteristics, rainfall characteristics, and on the evaporative demand. Interception can amount up to 15-50% of precipitation, which is a significant part of the water balance. One can distinguish many types of interception, which can also interplay with each other. For example canopy, forest floor, fog, snow, and urban interception. This study we focus on canopy and forest floor interception. We measured interception of three dominant European vegetation types at three locations. In the Huewelerbach (Luxembourg) a beech forest has been investigated, in Westerbork (the Netherlands) grasses and mosses, and in the Botanical Garden (Delft, the Netherlands) a Cedar tree. Canopy interception is determined by the difference between gross precipitation and the sum of throughfall and stemflow. To measure forest floor interception a special device has been developed. It consists of two aluminium basins which are mounted above each other. The upper basin is permeable and contains the forest floor. By weighing both basins simultaneously, evaporation from interception can be calculated. \\n\\nFor the beech forest we found that canopy interception has a clear seasonal trend ranging from 15% of rainfall in summer to 7% in winter. On the other hand, forest floor interception appears to be constant over the year and evaporates on average 22% of precipitation. Evaporation from the Cedar needle floor is only a bit lower: 18%, although the storage capacity is significantly lower: 1.0 mm for the needle floor compared to 1.8 mm for beech leaves.\\n\\nBoth interception thesholds have a coefficient of variation as high as \u00b1100%. However, the interception process is not sensitive to this variability, resulting only in 11% variation of evaporation estimates for the beech forest. Hence the number of raindays and the potential evaporation are stronger drivers of interception. Furthermore, the spatial correlation of the throughfall and infiltration has been investigated with semi-variograms and time stability plots. Within 6-7 m distance throughfall and infiltration are correlated and the general persistence\u2026", "author" : [ { "dropping-particle" : "", "family" : "Gerrits", "given" : "Miriam", "non-dropping-particle" : "", "parse-names" : false, "suffix" : "" } ], "editor" : [ { "dropping-particle" : "", "family" : "PhD thesis", "given" : "", "non-dropping-particle" : "", "parse-names" : false, "suffix" : "" } ], "id" : "ITEM-1", "issued" : { "date-parts" : [ [ "2010" ] ] }, "number-of-pages" : "125", "publisher" : "Technische Universiteit Delft, Netherlands", "title" : "The role of interception in the hydrological cycle", "type" : "book" }, "uris" : [ "http://www.mendeley.com/documents/?uuid=4bcf8dbf-33cb-4dc1-a7ff-59c2e9c3bf62" ] }, { "id" : "ITEM-2",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"ITEM-2",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Gerrits, 2010)", "plainTextFormattedCitation" : "(Chiew and McMahon, 1994; Gerrits, 2010)", "previouslyFormattedCitation" : "(F. Chiew &amp; McMahon, 1994; Gerrits, 2010)" }, "properties" : { "noteIndex" : 0 }, "schema" : "https://github.com/citation-style-language/schema/raw/master/csl-citation.json" }</w:instrText>
            </w:r>
            <w:r>
              <w:fldChar w:fldCharType="separate"/>
            </w:r>
            <w:r w:rsidR="008D7056" w:rsidRPr="008D7056">
              <w:rPr>
                <w:noProof/>
              </w:rPr>
              <w:t>(Chiew and McMahon, 1994; Gerrits, 2010)</w:t>
            </w:r>
            <w:r>
              <w:fldChar w:fldCharType="end"/>
            </w:r>
          </w:p>
        </w:tc>
        <w:tc>
          <w:tcPr>
            <w:tcW w:w="1098" w:type="pct"/>
          </w:tcPr>
          <w:p w14:paraId="36866CFA" w14:textId="77777777" w:rsidR="00E93B8C" w:rsidRDefault="00E93B8C" w:rsidP="000C3DAD">
            <w:r>
              <w:t>0 is a physical limit</w:t>
            </w:r>
          </w:p>
          <w:p w14:paraId="5E0F9473" w14:textId="77777777" w:rsidR="00E93B8C" w:rsidRDefault="00E93B8C" w:rsidP="000C3DAD">
            <w:proofErr w:type="spellStart"/>
            <w:r>
              <w:t>Gerrits</w:t>
            </w:r>
            <w:proofErr w:type="spellEnd"/>
            <w:r>
              <w:t xml:space="preserve"> (2010, table 1.1) reports 3.8mm as maximum value used out of 15 studies. </w:t>
            </w:r>
            <w:proofErr w:type="spellStart"/>
            <w:r>
              <w:t>Chiew</w:t>
            </w:r>
            <w:proofErr w:type="spellEnd"/>
            <w:r>
              <w:t xml:space="preserve"> and </w:t>
            </w:r>
            <w:r>
              <w:lastRenderedPageBreak/>
              <w:t xml:space="preserve">McMahon (1994, table 3) report 5.6mm as a maximum value for 28 catchments </w:t>
            </w:r>
          </w:p>
        </w:tc>
        <w:tc>
          <w:tcPr>
            <w:tcW w:w="1117" w:type="pct"/>
          </w:tcPr>
          <w:p w14:paraId="39A8C633" w14:textId="77777777" w:rsidR="006C5734" w:rsidRDefault="006C5734" w:rsidP="006C5734">
            <w:pPr>
              <w:rPr>
                <w:rFonts w:ascii="Calibri" w:hAnsi="Calibri"/>
                <w:color w:val="000000"/>
              </w:rPr>
            </w:pPr>
            <w:r>
              <w:rPr>
                <w:rFonts w:ascii="Calibri" w:hAnsi="Calibri"/>
                <w:color w:val="000000"/>
              </w:rPr>
              <w:lastRenderedPageBreak/>
              <w:t>2, 13, 15, 16, 18, 22, 23, 26, 34, 36, 39, 42, 44, 45</w:t>
            </w:r>
          </w:p>
          <w:p w14:paraId="16BEF39F" w14:textId="61D3F275" w:rsidR="00E93B8C" w:rsidRDefault="00E93B8C" w:rsidP="000C3DAD"/>
        </w:tc>
      </w:tr>
      <w:tr w:rsidR="00E93B8C" w14:paraId="43145D7E" w14:textId="77777777" w:rsidTr="00E93B8C">
        <w:tc>
          <w:tcPr>
            <w:tcW w:w="765" w:type="pct"/>
          </w:tcPr>
          <w:p w14:paraId="04AA97FE" w14:textId="77777777" w:rsidR="00E93B8C" w:rsidRDefault="00E93B8C" w:rsidP="000C3DAD">
            <w:r>
              <w:t>Maximum intercepted fraction of precipitation [-]</w:t>
            </w:r>
          </w:p>
        </w:tc>
        <w:tc>
          <w:tcPr>
            <w:tcW w:w="323" w:type="pct"/>
          </w:tcPr>
          <w:p w14:paraId="1F95A20C" w14:textId="77777777" w:rsidR="00E93B8C" w:rsidRDefault="00E93B8C" w:rsidP="000C3DAD">
            <w:r>
              <w:t>0</w:t>
            </w:r>
          </w:p>
        </w:tc>
        <w:tc>
          <w:tcPr>
            <w:tcW w:w="337" w:type="pct"/>
          </w:tcPr>
          <w:p w14:paraId="4A7677BB" w14:textId="77777777" w:rsidR="00E93B8C" w:rsidRDefault="00E93B8C" w:rsidP="000C3DAD">
            <w:r>
              <w:t>0.42</w:t>
            </w:r>
          </w:p>
        </w:tc>
        <w:tc>
          <w:tcPr>
            <w:tcW w:w="413" w:type="pct"/>
          </w:tcPr>
          <w:p w14:paraId="3DDC24D0" w14:textId="77777777" w:rsidR="00E93B8C" w:rsidRDefault="00E93B8C" w:rsidP="000C3DAD">
            <w:r>
              <w:t>0</w:t>
            </w:r>
          </w:p>
        </w:tc>
        <w:tc>
          <w:tcPr>
            <w:tcW w:w="427" w:type="pct"/>
          </w:tcPr>
          <w:p w14:paraId="417D1E46" w14:textId="77777777" w:rsidR="00E93B8C" w:rsidRDefault="00E93B8C" w:rsidP="000C3DAD">
            <w:r>
              <w:t>1</w:t>
            </w:r>
          </w:p>
        </w:tc>
        <w:tc>
          <w:tcPr>
            <w:tcW w:w="519" w:type="pct"/>
          </w:tcPr>
          <w:p w14:paraId="77FF2DAE" w14:textId="77777777" w:rsidR="00E93B8C" w:rsidRDefault="00E93B8C" w:rsidP="000C3DAD">
            <w:r>
              <w:fldChar w:fldCharType="begin" w:fldLock="1"/>
            </w:r>
            <w:r>
              <w:instrText>ADDIN CSL_CITATION { "citationItems" : [ { "id" : "ITEM-1", "itemData" : { "ISBN" : "9789065622488", "abstract" : "Interception is the part of the rainfall that is intercepted by the earth\u2019s surface and which subsequently evaporates. In this definition the earth\u2019s surface includes everything that becomes wet after a rainfall event and that dries out soon after. It includes: vegetation, soil surface, litter, build-up surface, etc. How much of the precipitation evaporates depends on land cover characteristics, rainfall characteristics, and on the evaporative demand. Interception can amount up to 15-50% of precipitation, which is a significant part of the water balance. One can distinguish many types of interception, which can also interplay with each other. For example canopy, forest floor, fog, snow, and urban interception. This study we focus on canopy and forest floor interception. We measured interception of three dominant European vegetation types at three locations. In the Huewelerbach (Luxembourg) a beech forest has been investigated, in Westerbork (the Netherlands) grasses and mosses, and in the Botanical Garden (Delft, the Netherlands) a Cedar tree. Canopy interception is determined by the difference between gross precipitation and the sum of throughfall and stemflow. To measure forest floor interception a special device has been developed. It consists of two aluminium basins which are mounted above each other. The upper basin is permeable and contains the forest floor. By weighing both basins simultaneously, evaporation from interception can be calculated. \\n\\nFor the beech forest we found that canopy interception has a clear seasonal trend ranging from 15% of rainfall in summer to 7% in winter. On the other hand, forest floor interception appears to be constant over the year and evaporates on average 22% of precipitation. Evaporation from the Cedar needle floor is only a bit lower: 18%, although the storage capacity is significantly lower: 1.0 mm for the needle floor compared to 1.8 mm for beech leaves.\\n\\nBoth interception thesholds have a coefficient of variation as high as \u00b1100%. However, the interception process is not sensitive to this variability, resulting only in 11% variation of evaporation estimates for the beech forest. Hence the number of raindays and the potential evaporation are stronger drivers of interception. Furthermore, the spatial correlation of the throughfall and infiltration has been investigated with semi-variograms and time stability plots. Within 6-7 m distance throughfall and infiltration are correlated and the general persistence\u2026", "author" : [ { "dropping-particle" : "", "family" : "Gerrits", "given" : "Miriam", "non-dropping-particle" : "", "parse-names" : false, "suffix" : "" } ], "editor" : [ { "dropping-particle" : "", "family" : "PhD thesis", "given" : "", "non-dropping-particle" : "", "parse-names" : false, "suffix" : "" } ], "id" : "ITEM-1", "issued" : { "date-parts" : [ [ "2010" ] ] }, "number-of-pages" : "125", "publisher" : "Technische Universiteit Delft, Netherlands", "title" : "The role of interception in the hydrological cycle", "type" : "book" }, "uris" : [ "http://www.mendeley.com/documents/?uuid=4bcf8dbf-33cb-4dc1-a7ff-59c2e9c3bf62" ] } ], "mendeley" : { "formattedCitation" : "(Gerrits, 2010)", "plainTextFormattedCitation" : "(Gerrits, 2010)", "previouslyFormattedCitation" : "(Gerrits, 2010)" }, "properties" : { "noteIndex" : 0 }, "schema" : "https://github.com/citation-style-language/schema/raw/master/csl-citation.json" }</w:instrText>
            </w:r>
            <w:r>
              <w:fldChar w:fldCharType="separate"/>
            </w:r>
            <w:r w:rsidRPr="00034B26">
              <w:rPr>
                <w:noProof/>
              </w:rPr>
              <w:t>(Gerrits, 2010)</w:t>
            </w:r>
            <w:r>
              <w:fldChar w:fldCharType="end"/>
            </w:r>
          </w:p>
        </w:tc>
        <w:tc>
          <w:tcPr>
            <w:tcW w:w="1098" w:type="pct"/>
          </w:tcPr>
          <w:p w14:paraId="13886CA4" w14:textId="77777777" w:rsidR="00E93B8C" w:rsidRDefault="00E93B8C" w:rsidP="000C3DAD">
            <w:r>
              <w:t>0 is a physical limit</w:t>
            </w:r>
          </w:p>
          <w:p w14:paraId="73BC8FF0" w14:textId="77777777" w:rsidR="00E93B8C" w:rsidRDefault="00E93B8C" w:rsidP="000C3DAD">
            <w:r>
              <w:t>1 is a physical limit</w:t>
            </w:r>
          </w:p>
          <w:p w14:paraId="23EAEB84" w14:textId="77777777" w:rsidR="00E93B8C" w:rsidRDefault="00E93B8C" w:rsidP="000C3DAD">
            <w:r>
              <w:fldChar w:fldCharType="begin" w:fldLock="1"/>
            </w:r>
            <w:r>
              <w:instrText>ADDIN CSL_CITATION { "citationItems" : [ { "id" : "ITEM-1", "itemData" : { "ISBN" : "9789065622488", "abstract" : "Interception is the part of the rainfall that is intercepted by the earth\u2019s surface and which subsequently evaporates. In this definition the earth\u2019s surface includes everything that becomes wet after a rainfall event and that dries out soon after. It includes: vegetation, soil surface, litter, build-up surface, etc. How much of the precipitation evaporates depends on land cover characteristics, rainfall characteristics, and on the evaporative demand. Interception can amount up to 15-50% of precipitation, which is a significant part of the water balance. One can distinguish many types of interception, which can also interplay with each other. For example canopy, forest floor, fog, snow, and urban interception. This study we focus on canopy and forest floor interception. We measured interception of three dominant European vegetation types at three locations. In the Huewelerbach (Luxembourg) a beech forest has been investigated, in Westerbork (the Netherlands) grasses and mosses, and in the Botanical Garden (Delft, the Netherlands) a Cedar tree. Canopy interception is determined by the difference between gross precipitation and the sum of throughfall and stemflow. To measure forest floor interception a special device has been developed. It consists of two aluminium basins which are mounted above each other. The upper basin is permeable and contains the forest floor. By weighing both basins simultaneously, evaporation from interception can be calculated. \\n\\nFor the beech forest we found that canopy interception has a clear seasonal trend ranging from 15% of rainfall in summer to 7% in winter. On the other hand, forest floor interception appears to be constant over the year and evaporates on average 22% of precipitation. Evaporation from the Cedar needle floor is only a bit lower: 18%, although the storage capacity is significantly lower: 1.0 mm for the needle floor compared to 1.8 mm for beech leaves.\\n\\nBoth interception thesholds have a coefficient of variation as high as \u00b1100%. However, the interception process is not sensitive to this variability, resulting only in 11% variation of evaporation estimates for the beech forest. Hence the number of raindays and the potential evaporation are stronger drivers of interception. Furthermore, the spatial correlation of the throughfall and infiltration has been investigated with semi-variograms and time stability plots. Within 6-7 m distance throughfall and infiltration are correlated and the general persistence\u2026", "author" : [ { "dropping-particle" : "", "family" : "Gerrits", "given" : "Miriam", "non-dropping-particle" : "", "parse-names" : false, "suffix" : "" } ], "editor" : [ { "dropping-particle" : "", "family" : "PhD thesis", "given" : "", "non-dropping-particle" : "", "parse-names" : false, "suffix" : "" } ], "id" : "ITEM-1", "issued" : { "date-parts" : [ [ "2010" ] ] }, "number-of-pages" : "125", "publisher" : "Technische Universiteit Delft, Netherlands", "title" : "The role of interception in the hydrological cycle", "type" : "book" }, "uris" : [ "http://www.mendeley.com/documents/?uuid=4bcf8dbf-33cb-4dc1-a7ff-59c2e9c3bf62" ] } ], "mendeley" : { "formattedCitation" : "(Gerrits, 2010)", "manualFormatting" : "(Gerrits, 2010, table 1.1)", "plainTextFormattedCitation" : "(Gerrits, 2010)", "previouslyFormattedCitation" : "(Gerrits, 2010)" }, "properties" : { "noteIndex" : 0 }, "schema" : "https://github.com/citation-style-language/schema/raw/master/csl-citation.json" }</w:instrText>
            </w:r>
            <w:r>
              <w:fldChar w:fldCharType="separate"/>
            </w:r>
            <w:r w:rsidRPr="00034B26">
              <w:rPr>
                <w:noProof/>
              </w:rPr>
              <w:t>(Gerrits, 2010</w:t>
            </w:r>
            <w:r>
              <w:rPr>
                <w:noProof/>
              </w:rPr>
              <w:t>, table 1.1</w:t>
            </w:r>
            <w:r w:rsidRPr="00034B26">
              <w:rPr>
                <w:noProof/>
              </w:rPr>
              <w:t>)</w:t>
            </w:r>
            <w:r>
              <w:fldChar w:fldCharType="end"/>
            </w:r>
            <w:r>
              <w:t xml:space="preserve"> reports 42% as maximum intercepted fraction out of 15 studies</w:t>
            </w:r>
          </w:p>
        </w:tc>
        <w:tc>
          <w:tcPr>
            <w:tcW w:w="1117" w:type="pct"/>
          </w:tcPr>
          <w:p w14:paraId="13F5DBF2" w14:textId="77777777" w:rsidR="006C5734" w:rsidRDefault="006C5734" w:rsidP="006C5734">
            <w:pPr>
              <w:rPr>
                <w:rFonts w:ascii="Calibri" w:hAnsi="Calibri"/>
                <w:color w:val="000000"/>
              </w:rPr>
            </w:pPr>
            <w:r>
              <w:rPr>
                <w:rFonts w:ascii="Calibri" w:hAnsi="Calibri"/>
                <w:color w:val="000000"/>
              </w:rPr>
              <w:t>8, 23, 32, 35, 45</w:t>
            </w:r>
          </w:p>
          <w:p w14:paraId="0659EE37" w14:textId="0D8DE280" w:rsidR="00E93B8C" w:rsidRDefault="00E93B8C" w:rsidP="000C3DAD"/>
        </w:tc>
      </w:tr>
      <w:tr w:rsidR="00E93B8C" w14:paraId="02181594" w14:textId="77777777" w:rsidTr="00E93B8C">
        <w:tc>
          <w:tcPr>
            <w:tcW w:w="765" w:type="pct"/>
          </w:tcPr>
          <w:p w14:paraId="7F53765F" w14:textId="77777777" w:rsidR="00E93B8C" w:rsidRDefault="00E93B8C" w:rsidP="000C3DAD">
            <w:r>
              <w:t>Seasonal variation in LAI as fraction of mean</w:t>
            </w:r>
          </w:p>
        </w:tc>
        <w:tc>
          <w:tcPr>
            <w:tcW w:w="323" w:type="pct"/>
          </w:tcPr>
          <w:p w14:paraId="3FF12547" w14:textId="77777777" w:rsidR="00E93B8C" w:rsidRDefault="00E93B8C" w:rsidP="000C3DAD"/>
        </w:tc>
        <w:tc>
          <w:tcPr>
            <w:tcW w:w="337" w:type="pct"/>
          </w:tcPr>
          <w:p w14:paraId="212FFDEB" w14:textId="77777777" w:rsidR="00E93B8C" w:rsidRDefault="00E93B8C" w:rsidP="000C3DAD"/>
        </w:tc>
        <w:tc>
          <w:tcPr>
            <w:tcW w:w="413" w:type="pct"/>
          </w:tcPr>
          <w:p w14:paraId="492CF424" w14:textId="77777777" w:rsidR="00E93B8C" w:rsidRDefault="00E93B8C" w:rsidP="000C3DAD">
            <w:r>
              <w:t>0</w:t>
            </w:r>
          </w:p>
        </w:tc>
        <w:tc>
          <w:tcPr>
            <w:tcW w:w="427" w:type="pct"/>
          </w:tcPr>
          <w:p w14:paraId="5C9EE5C3" w14:textId="77777777" w:rsidR="00E93B8C" w:rsidRDefault="00E93B8C" w:rsidP="000C3DAD">
            <w:r>
              <w:t>1</w:t>
            </w:r>
          </w:p>
        </w:tc>
        <w:tc>
          <w:tcPr>
            <w:tcW w:w="519" w:type="pct"/>
          </w:tcPr>
          <w:p w14:paraId="56E15E21" w14:textId="77777777" w:rsidR="00E93B8C" w:rsidRDefault="00E93B8C" w:rsidP="000C3DAD"/>
        </w:tc>
        <w:tc>
          <w:tcPr>
            <w:tcW w:w="1098" w:type="pct"/>
          </w:tcPr>
          <w:p w14:paraId="1EE4EE3C" w14:textId="77777777" w:rsidR="00E93B8C" w:rsidRDefault="00E93B8C" w:rsidP="000C3DAD">
            <w:r>
              <w:t>0 is a physical limit</w:t>
            </w:r>
            <w:r>
              <w:br/>
            </w:r>
          </w:p>
        </w:tc>
        <w:tc>
          <w:tcPr>
            <w:tcW w:w="1117" w:type="pct"/>
          </w:tcPr>
          <w:p w14:paraId="4F9429E5" w14:textId="0EC4C72B" w:rsidR="00E93B8C" w:rsidRDefault="00E93B8C" w:rsidP="000C3DAD">
            <w:r>
              <w:t>2</w:t>
            </w:r>
            <w:r w:rsidR="006C5734">
              <w:t>2</w:t>
            </w:r>
            <w:r>
              <w:t xml:space="preserve"> </w:t>
            </w:r>
          </w:p>
        </w:tc>
      </w:tr>
      <w:tr w:rsidR="00E93B8C" w14:paraId="7326732E" w14:textId="77777777" w:rsidTr="00E93B8C">
        <w:tc>
          <w:tcPr>
            <w:tcW w:w="765" w:type="pct"/>
          </w:tcPr>
          <w:p w14:paraId="71008B01" w14:textId="77777777" w:rsidR="00E93B8C" w:rsidRDefault="00E93B8C" w:rsidP="000C3DAD">
            <w:r>
              <w:t>Timing of maximum Leaf Area Index [d]</w:t>
            </w:r>
          </w:p>
        </w:tc>
        <w:tc>
          <w:tcPr>
            <w:tcW w:w="323" w:type="pct"/>
          </w:tcPr>
          <w:p w14:paraId="3CE1A711" w14:textId="77777777" w:rsidR="00E93B8C" w:rsidRDefault="00E93B8C" w:rsidP="000C3DAD"/>
        </w:tc>
        <w:tc>
          <w:tcPr>
            <w:tcW w:w="337" w:type="pct"/>
          </w:tcPr>
          <w:p w14:paraId="37D311C4" w14:textId="77777777" w:rsidR="00E93B8C" w:rsidRDefault="00E93B8C" w:rsidP="000C3DAD"/>
        </w:tc>
        <w:tc>
          <w:tcPr>
            <w:tcW w:w="413" w:type="pct"/>
          </w:tcPr>
          <w:p w14:paraId="375D56D5" w14:textId="77777777" w:rsidR="00E93B8C" w:rsidRDefault="00E93B8C" w:rsidP="000C3DAD">
            <w:r>
              <w:t>1</w:t>
            </w:r>
          </w:p>
        </w:tc>
        <w:tc>
          <w:tcPr>
            <w:tcW w:w="427" w:type="pct"/>
          </w:tcPr>
          <w:p w14:paraId="12D8FFED" w14:textId="77777777" w:rsidR="00E93B8C" w:rsidRDefault="00E93B8C" w:rsidP="000C3DAD">
            <w:r>
              <w:t>365</w:t>
            </w:r>
          </w:p>
        </w:tc>
        <w:tc>
          <w:tcPr>
            <w:tcW w:w="519" w:type="pct"/>
          </w:tcPr>
          <w:p w14:paraId="29DED2B5" w14:textId="77777777" w:rsidR="00E93B8C" w:rsidRDefault="00E93B8C" w:rsidP="000C3DAD"/>
        </w:tc>
        <w:tc>
          <w:tcPr>
            <w:tcW w:w="1098" w:type="pct"/>
          </w:tcPr>
          <w:p w14:paraId="644638A7" w14:textId="77777777" w:rsidR="00E93B8C" w:rsidRDefault="00E93B8C" w:rsidP="000C3DAD">
            <w:r>
              <w:t>Refers to days in a normal calendar year</w:t>
            </w:r>
          </w:p>
        </w:tc>
        <w:tc>
          <w:tcPr>
            <w:tcW w:w="1117" w:type="pct"/>
          </w:tcPr>
          <w:p w14:paraId="1E921D18" w14:textId="77777777" w:rsidR="006C5734" w:rsidRDefault="006C5734" w:rsidP="006C5734">
            <w:pPr>
              <w:rPr>
                <w:rFonts w:ascii="Calibri" w:hAnsi="Calibri"/>
                <w:color w:val="000000"/>
              </w:rPr>
            </w:pPr>
            <w:r>
              <w:rPr>
                <w:rFonts w:ascii="Calibri" w:hAnsi="Calibri"/>
                <w:color w:val="000000"/>
              </w:rPr>
              <w:t>22, 32, 35</w:t>
            </w:r>
          </w:p>
          <w:p w14:paraId="74F842C5" w14:textId="1CC08715" w:rsidR="00E93B8C" w:rsidRDefault="00E93B8C" w:rsidP="000C3DAD"/>
        </w:tc>
      </w:tr>
      <w:tr w:rsidR="00E93B8C" w14:paraId="649D4FC5" w14:textId="77777777" w:rsidTr="00E93B8C">
        <w:tc>
          <w:tcPr>
            <w:tcW w:w="765" w:type="pct"/>
          </w:tcPr>
          <w:p w14:paraId="251D900B" w14:textId="77777777" w:rsidR="00E93B8C" w:rsidRDefault="00E93B8C" w:rsidP="000C3DAD"/>
        </w:tc>
        <w:tc>
          <w:tcPr>
            <w:tcW w:w="323" w:type="pct"/>
          </w:tcPr>
          <w:p w14:paraId="7A2BB1DC" w14:textId="77777777" w:rsidR="00E93B8C" w:rsidRDefault="00E93B8C" w:rsidP="000C3DAD"/>
        </w:tc>
        <w:tc>
          <w:tcPr>
            <w:tcW w:w="337" w:type="pct"/>
          </w:tcPr>
          <w:p w14:paraId="79534A24" w14:textId="77777777" w:rsidR="00E93B8C" w:rsidRDefault="00E93B8C" w:rsidP="000C3DAD"/>
        </w:tc>
        <w:tc>
          <w:tcPr>
            <w:tcW w:w="413" w:type="pct"/>
          </w:tcPr>
          <w:p w14:paraId="0B5045C9" w14:textId="77777777" w:rsidR="00E93B8C" w:rsidRDefault="00E93B8C" w:rsidP="000C3DAD"/>
        </w:tc>
        <w:tc>
          <w:tcPr>
            <w:tcW w:w="427" w:type="pct"/>
          </w:tcPr>
          <w:p w14:paraId="2191E97E" w14:textId="77777777" w:rsidR="00E93B8C" w:rsidRDefault="00E93B8C" w:rsidP="000C3DAD"/>
        </w:tc>
        <w:tc>
          <w:tcPr>
            <w:tcW w:w="519" w:type="pct"/>
          </w:tcPr>
          <w:p w14:paraId="75B74676" w14:textId="77777777" w:rsidR="00E93B8C" w:rsidRDefault="00E93B8C" w:rsidP="000C3DAD"/>
        </w:tc>
        <w:tc>
          <w:tcPr>
            <w:tcW w:w="1098" w:type="pct"/>
          </w:tcPr>
          <w:p w14:paraId="131705D8" w14:textId="77777777" w:rsidR="00E93B8C" w:rsidRDefault="00E93B8C" w:rsidP="000C3DAD"/>
        </w:tc>
        <w:tc>
          <w:tcPr>
            <w:tcW w:w="1117" w:type="pct"/>
          </w:tcPr>
          <w:p w14:paraId="7547F560" w14:textId="77777777" w:rsidR="00E93B8C" w:rsidRDefault="00E93B8C" w:rsidP="000C3DAD"/>
        </w:tc>
      </w:tr>
      <w:tr w:rsidR="00E93B8C" w14:paraId="5AACCC35" w14:textId="77777777" w:rsidTr="00E93B8C">
        <w:tc>
          <w:tcPr>
            <w:tcW w:w="5000" w:type="pct"/>
            <w:gridSpan w:val="8"/>
          </w:tcPr>
          <w:p w14:paraId="020A27FD" w14:textId="77777777" w:rsidR="00E93B8C" w:rsidRPr="00F67E96" w:rsidRDefault="00E93B8C" w:rsidP="000C3DAD">
            <w:pPr>
              <w:rPr>
                <w:b/>
              </w:rPr>
            </w:pPr>
            <w:r w:rsidRPr="00F67E96">
              <w:rPr>
                <w:b/>
              </w:rPr>
              <w:t>Depression store parameters</w:t>
            </w:r>
          </w:p>
        </w:tc>
      </w:tr>
      <w:tr w:rsidR="00E93B8C" w14:paraId="7D5A75B5" w14:textId="77777777" w:rsidTr="00E93B8C">
        <w:tc>
          <w:tcPr>
            <w:tcW w:w="765" w:type="pct"/>
          </w:tcPr>
          <w:p w14:paraId="3222E90B" w14:textId="77777777" w:rsidR="00E93B8C" w:rsidRDefault="00E93B8C" w:rsidP="000C3DAD">
            <w:r>
              <w:t>Maximum surface area contributing to store [-]</w:t>
            </w:r>
          </w:p>
        </w:tc>
        <w:tc>
          <w:tcPr>
            <w:tcW w:w="323" w:type="pct"/>
          </w:tcPr>
          <w:p w14:paraId="00532909" w14:textId="77777777" w:rsidR="00E93B8C" w:rsidRDefault="00E93B8C" w:rsidP="000C3DAD">
            <w:r>
              <w:t>0</w:t>
            </w:r>
          </w:p>
        </w:tc>
        <w:tc>
          <w:tcPr>
            <w:tcW w:w="337" w:type="pct"/>
          </w:tcPr>
          <w:p w14:paraId="1159F02D" w14:textId="77777777" w:rsidR="00E93B8C" w:rsidRDefault="00E93B8C" w:rsidP="000C3DAD">
            <w:r>
              <w:t>1</w:t>
            </w:r>
          </w:p>
        </w:tc>
        <w:tc>
          <w:tcPr>
            <w:tcW w:w="413" w:type="pct"/>
          </w:tcPr>
          <w:p w14:paraId="425FA0C7" w14:textId="77777777" w:rsidR="00E93B8C" w:rsidRDefault="00E93B8C" w:rsidP="000C3DAD">
            <w:r>
              <w:t>0</w:t>
            </w:r>
          </w:p>
        </w:tc>
        <w:tc>
          <w:tcPr>
            <w:tcW w:w="427" w:type="pct"/>
          </w:tcPr>
          <w:p w14:paraId="69A7BD80" w14:textId="77777777" w:rsidR="00E93B8C" w:rsidRDefault="00E93B8C" w:rsidP="000C3DAD">
            <w:r>
              <w:t>1</w:t>
            </w:r>
          </w:p>
        </w:tc>
        <w:tc>
          <w:tcPr>
            <w:tcW w:w="519" w:type="pct"/>
          </w:tcPr>
          <w:p w14:paraId="631DC74B" w14:textId="77777777" w:rsidR="00E93B8C" w:rsidRDefault="00E93B8C" w:rsidP="000C3DAD"/>
        </w:tc>
        <w:tc>
          <w:tcPr>
            <w:tcW w:w="1098" w:type="pct"/>
          </w:tcPr>
          <w:p w14:paraId="08736263" w14:textId="77777777" w:rsidR="00E93B8C" w:rsidRDefault="00E93B8C" w:rsidP="000C3DAD">
            <w:r>
              <w:t>0 is a physical limit</w:t>
            </w:r>
            <w:r>
              <w:br/>
              <w:t>1 is a physical limit</w:t>
            </w:r>
          </w:p>
        </w:tc>
        <w:tc>
          <w:tcPr>
            <w:tcW w:w="1117" w:type="pct"/>
          </w:tcPr>
          <w:p w14:paraId="0EA23FB8" w14:textId="77777777" w:rsidR="006C5734" w:rsidRDefault="006C5734" w:rsidP="006C5734">
            <w:pPr>
              <w:rPr>
                <w:rFonts w:ascii="Calibri" w:hAnsi="Calibri"/>
                <w:color w:val="000000"/>
              </w:rPr>
            </w:pPr>
            <w:r>
              <w:rPr>
                <w:rFonts w:ascii="Calibri" w:hAnsi="Calibri"/>
                <w:color w:val="000000"/>
              </w:rPr>
              <w:t>36, 45</w:t>
            </w:r>
          </w:p>
          <w:p w14:paraId="4D923725" w14:textId="3B76E741" w:rsidR="00E93B8C" w:rsidRDefault="00E93B8C" w:rsidP="000C3DAD"/>
        </w:tc>
      </w:tr>
      <w:tr w:rsidR="00E93B8C" w14:paraId="74601095" w14:textId="77777777" w:rsidTr="00E93B8C">
        <w:tc>
          <w:tcPr>
            <w:tcW w:w="765" w:type="pct"/>
          </w:tcPr>
          <w:p w14:paraId="126296D8" w14:textId="77777777" w:rsidR="00E93B8C" w:rsidRDefault="00E93B8C" w:rsidP="000C3DAD">
            <w:r>
              <w:t>Maximum store depth [mm]</w:t>
            </w:r>
          </w:p>
        </w:tc>
        <w:tc>
          <w:tcPr>
            <w:tcW w:w="323" w:type="pct"/>
          </w:tcPr>
          <w:p w14:paraId="6B419A22" w14:textId="77777777" w:rsidR="00E93B8C" w:rsidRDefault="00E93B8C" w:rsidP="000C3DAD">
            <w:r>
              <w:t>0</w:t>
            </w:r>
          </w:p>
        </w:tc>
        <w:tc>
          <w:tcPr>
            <w:tcW w:w="337" w:type="pct"/>
          </w:tcPr>
          <w:p w14:paraId="4EC2F6FF" w14:textId="05DD023E" w:rsidR="00E93B8C" w:rsidRDefault="00711D6B" w:rsidP="000C3DAD">
            <w:r>
              <w:fldChar w:fldCharType="begin"/>
            </w:r>
            <w:r>
              <w:instrText xml:space="preserve"> REF _Ref527721628 \h </w:instrText>
            </w:r>
            <w:r>
              <w:fldChar w:fldCharType="separate"/>
            </w:r>
            <w:r>
              <w:t xml:space="preserve">Table </w:t>
            </w:r>
            <w:r>
              <w:rPr>
                <w:noProof/>
              </w:rPr>
              <w:t>5</w:t>
            </w:r>
            <w:r>
              <w:fldChar w:fldCharType="end"/>
            </w:r>
          </w:p>
        </w:tc>
        <w:tc>
          <w:tcPr>
            <w:tcW w:w="413" w:type="pct"/>
          </w:tcPr>
          <w:p w14:paraId="288A7D2A" w14:textId="77777777" w:rsidR="00E93B8C" w:rsidRDefault="00E93B8C" w:rsidP="000C3DAD">
            <w:r>
              <w:t>0</w:t>
            </w:r>
          </w:p>
        </w:tc>
        <w:tc>
          <w:tcPr>
            <w:tcW w:w="427" w:type="pct"/>
          </w:tcPr>
          <w:p w14:paraId="63F076A4" w14:textId="77777777" w:rsidR="00E93B8C" w:rsidRDefault="00E93B8C" w:rsidP="000C3DAD">
            <w:r>
              <w:t>50</w:t>
            </w:r>
          </w:p>
        </w:tc>
        <w:tc>
          <w:tcPr>
            <w:tcW w:w="519" w:type="pct"/>
          </w:tcPr>
          <w:p w14:paraId="1B046F3C" w14:textId="34C050E1" w:rsidR="00E93B8C" w:rsidRDefault="00E93B8C" w:rsidP="000C3DAD">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1098" w:type="pct"/>
          </w:tcPr>
          <w:p w14:paraId="142C1BBA" w14:textId="77777777" w:rsidR="00E93B8C" w:rsidRDefault="00E93B8C" w:rsidP="000C3DAD">
            <w:r>
              <w:t>0 is physical limit</w:t>
            </w:r>
          </w:p>
          <w:p w14:paraId="7B307A9F" w14:textId="77777777" w:rsidR="00E93B8C" w:rsidRDefault="00E93B8C" w:rsidP="000C3DAD">
            <w:r>
              <w:t>50 is recommended in Chiew1994</w:t>
            </w:r>
          </w:p>
        </w:tc>
        <w:tc>
          <w:tcPr>
            <w:tcW w:w="1117" w:type="pct"/>
          </w:tcPr>
          <w:p w14:paraId="720E9847" w14:textId="77777777" w:rsidR="006C5734" w:rsidRDefault="006C5734" w:rsidP="006C5734">
            <w:pPr>
              <w:rPr>
                <w:rFonts w:ascii="Calibri" w:hAnsi="Calibri"/>
                <w:color w:val="000000"/>
              </w:rPr>
            </w:pPr>
            <w:r>
              <w:rPr>
                <w:rFonts w:ascii="Calibri" w:hAnsi="Calibri"/>
                <w:color w:val="000000"/>
              </w:rPr>
              <w:t>36, 45</w:t>
            </w:r>
          </w:p>
          <w:p w14:paraId="0DDD0D9E" w14:textId="3E5E5699" w:rsidR="00E93B8C" w:rsidRDefault="00E93B8C" w:rsidP="000C3DAD"/>
        </w:tc>
      </w:tr>
      <w:tr w:rsidR="00E93B8C" w14:paraId="441DA321" w14:textId="77777777" w:rsidTr="00E93B8C">
        <w:tc>
          <w:tcPr>
            <w:tcW w:w="765" w:type="pct"/>
          </w:tcPr>
          <w:p w14:paraId="24690816" w14:textId="77777777" w:rsidR="00E93B8C" w:rsidRDefault="00E93B8C" w:rsidP="000C3DAD">
            <w:r>
              <w:t>Filling parameter [-]</w:t>
            </w:r>
          </w:p>
        </w:tc>
        <w:tc>
          <w:tcPr>
            <w:tcW w:w="323" w:type="pct"/>
          </w:tcPr>
          <w:p w14:paraId="6C67F374" w14:textId="77777777" w:rsidR="00E93B8C" w:rsidRDefault="00E93B8C" w:rsidP="000C3DAD">
            <w:r>
              <w:t>1</w:t>
            </w:r>
          </w:p>
        </w:tc>
        <w:tc>
          <w:tcPr>
            <w:tcW w:w="337" w:type="pct"/>
          </w:tcPr>
          <w:p w14:paraId="6AF3A392" w14:textId="77777777" w:rsidR="00E93B8C" w:rsidRDefault="00E93B8C" w:rsidP="000C3DAD">
            <w:r>
              <w:t>1</w:t>
            </w:r>
          </w:p>
        </w:tc>
        <w:tc>
          <w:tcPr>
            <w:tcW w:w="413" w:type="pct"/>
          </w:tcPr>
          <w:p w14:paraId="1FD710C0" w14:textId="77777777" w:rsidR="00E93B8C" w:rsidRDefault="00E93B8C" w:rsidP="000C3DAD">
            <w:r>
              <w:t>0.99</w:t>
            </w:r>
          </w:p>
        </w:tc>
        <w:tc>
          <w:tcPr>
            <w:tcW w:w="427" w:type="pct"/>
          </w:tcPr>
          <w:p w14:paraId="18AA6135" w14:textId="77777777" w:rsidR="00E93B8C" w:rsidRDefault="00E93B8C" w:rsidP="000C3DAD">
            <w:r>
              <w:t>1</w:t>
            </w:r>
          </w:p>
        </w:tc>
        <w:tc>
          <w:tcPr>
            <w:tcW w:w="519" w:type="pct"/>
          </w:tcPr>
          <w:p w14:paraId="5B5FDE5B" w14:textId="1F922180" w:rsidR="00E93B8C" w:rsidRDefault="00E93B8C" w:rsidP="000C3DAD">
            <w:r>
              <w:fldChar w:fldCharType="begin" w:fldLock="1"/>
            </w:r>
            <w:r w:rsidR="008D7056">
              <w:instrText>ADDIN CSL_CITATION { "citationItems" : [ { "id" : "ITEM-1", "itemData" : { "author" : [ { "dropping-particle" : "", "family" : "Chiew", "given" : "Francis Hock Soon", "non-dropping-particle" : "", "parse-names" : false, "suffix" : "" } ], "id" : "ITEM-1", "issued" : { "date-parts" : [ [ "1990" ] ] }, "number-of-pages" : "376", "publisher" : "University of Melbourne", "title" : "Estimating groundwater recharge using an integrated surface and groundwater model", "type" : "thesis" }, "uris" : [ "http://www.mendeley.com/documents/?uuid=4b146e04-b119-49a7-8133-263a9f0ba86a" ] }, { "id" : "ITEM-2", "itemData" : { "DOI" : "10.1016/0022-1694(75)90146-8", "ISSN" : "00221694", "author" : [ { "dropping-particle" : "", "family" : "Porter", "given" : "J.W.", "non-dropping-particle" : "", "parse-names" : false, "suffix" : "" }, { "dropping-particle" : "", "family" : "McMahon", "given" : "T.A.", "non-dropping-particle" : "", "parse-names" : false, "suffix" : "" } ], "container-title" : "Journal of Hydrology", "id" : "ITEM-2", "issue" : "1-2", "issued" : { "date-parts" : [ [ "1971", "1" ] ] }, "page" : "121-134", "title" : "Application of a catchment model in southeastern Australia", "type" : "article-journal", "volume" : "24" }, "uris" : [ "http://www.mendeley.com/documents/?uuid=2dfe6b82-2e71-4f36-82a6-da9620e92c56" ] } ], "mendeley" : { "formattedCitation" : "(Chiew, 1990; Porter and McMahon, 1971)", "plainTextFormattedCitation" : "(Chiew, 1990; Porter and McMahon, 1971)", "previouslyFormattedCitation" : "(Francis Hock Soon Chiew, 1990; Porter &amp; McMahon, 1971)" }, "properties" : { "noteIndex" : 0 }, "schema" : "https://github.com/citation-style-language/schema/raw/master/csl-citation.json" }</w:instrText>
            </w:r>
            <w:r>
              <w:fldChar w:fldCharType="separate"/>
            </w:r>
            <w:r w:rsidR="008D7056" w:rsidRPr="008D7056">
              <w:rPr>
                <w:noProof/>
              </w:rPr>
              <w:t>(Chiew, 1990; Porter and McMahon, 1971)</w:t>
            </w:r>
            <w:r>
              <w:fldChar w:fldCharType="end"/>
            </w:r>
          </w:p>
        </w:tc>
        <w:tc>
          <w:tcPr>
            <w:tcW w:w="1098" w:type="pct"/>
          </w:tcPr>
          <w:p w14:paraId="07E23A6E" w14:textId="77777777" w:rsidR="00E93B8C" w:rsidRDefault="00E93B8C" w:rsidP="000C3DAD">
            <w:r>
              <w:t xml:space="preserve">Controls the shape of the depression store inflow flux but is usually set at 1 because no studies are (were?) available about how a depression store </w:t>
            </w:r>
            <w:proofErr w:type="gramStart"/>
            <w:r>
              <w:t>fills</w:t>
            </w:r>
            <w:proofErr w:type="gramEnd"/>
          </w:p>
        </w:tc>
        <w:tc>
          <w:tcPr>
            <w:tcW w:w="1117" w:type="pct"/>
          </w:tcPr>
          <w:p w14:paraId="0CE83A9F" w14:textId="21909036" w:rsidR="00E93B8C" w:rsidRDefault="006C5734" w:rsidP="000C3DAD">
            <w:r>
              <w:t>36</w:t>
            </w:r>
          </w:p>
        </w:tc>
      </w:tr>
      <w:tr w:rsidR="00E93B8C" w14:paraId="1942CE38" w14:textId="77777777" w:rsidTr="00E93B8C">
        <w:tc>
          <w:tcPr>
            <w:tcW w:w="765" w:type="pct"/>
          </w:tcPr>
          <w:p w14:paraId="4007F9C3" w14:textId="77777777" w:rsidR="00E93B8C" w:rsidRDefault="00E93B8C" w:rsidP="000C3DAD"/>
        </w:tc>
        <w:tc>
          <w:tcPr>
            <w:tcW w:w="323" w:type="pct"/>
          </w:tcPr>
          <w:p w14:paraId="0D058057" w14:textId="77777777" w:rsidR="00E93B8C" w:rsidRDefault="00E93B8C" w:rsidP="000C3DAD"/>
        </w:tc>
        <w:tc>
          <w:tcPr>
            <w:tcW w:w="337" w:type="pct"/>
          </w:tcPr>
          <w:p w14:paraId="27193C8F" w14:textId="77777777" w:rsidR="00E93B8C" w:rsidRDefault="00E93B8C" w:rsidP="000C3DAD"/>
        </w:tc>
        <w:tc>
          <w:tcPr>
            <w:tcW w:w="413" w:type="pct"/>
          </w:tcPr>
          <w:p w14:paraId="0E350136" w14:textId="77777777" w:rsidR="00E93B8C" w:rsidRDefault="00E93B8C" w:rsidP="000C3DAD"/>
        </w:tc>
        <w:tc>
          <w:tcPr>
            <w:tcW w:w="427" w:type="pct"/>
          </w:tcPr>
          <w:p w14:paraId="227C1E21" w14:textId="77777777" w:rsidR="00E93B8C" w:rsidRDefault="00E93B8C" w:rsidP="000C3DAD"/>
        </w:tc>
        <w:tc>
          <w:tcPr>
            <w:tcW w:w="519" w:type="pct"/>
          </w:tcPr>
          <w:p w14:paraId="0E9CA398" w14:textId="77777777" w:rsidR="00E93B8C" w:rsidRDefault="00E93B8C" w:rsidP="000C3DAD"/>
        </w:tc>
        <w:tc>
          <w:tcPr>
            <w:tcW w:w="1098" w:type="pct"/>
          </w:tcPr>
          <w:p w14:paraId="2A3CBC43" w14:textId="77777777" w:rsidR="00E93B8C" w:rsidRDefault="00E93B8C" w:rsidP="000C3DAD"/>
        </w:tc>
        <w:tc>
          <w:tcPr>
            <w:tcW w:w="1117" w:type="pct"/>
          </w:tcPr>
          <w:p w14:paraId="770F1919" w14:textId="77777777" w:rsidR="00E93B8C" w:rsidRDefault="00E93B8C" w:rsidP="000C3DAD"/>
        </w:tc>
      </w:tr>
      <w:tr w:rsidR="00E93B8C" w14:paraId="6D3C5DC9" w14:textId="77777777" w:rsidTr="00E93B8C">
        <w:tc>
          <w:tcPr>
            <w:tcW w:w="5000" w:type="pct"/>
            <w:gridSpan w:val="8"/>
          </w:tcPr>
          <w:p w14:paraId="32EDF0D1" w14:textId="77777777" w:rsidR="00E93B8C" w:rsidRPr="00F67E96" w:rsidRDefault="00E93B8C" w:rsidP="000C3DAD">
            <w:pPr>
              <w:rPr>
                <w:b/>
              </w:rPr>
            </w:pPr>
            <w:r w:rsidRPr="00F67E96">
              <w:rPr>
                <w:b/>
              </w:rPr>
              <w:t>Infiltration parameters</w:t>
            </w:r>
          </w:p>
        </w:tc>
      </w:tr>
      <w:tr w:rsidR="00E93B8C" w14:paraId="5D56618B" w14:textId="77777777" w:rsidTr="00E93B8C">
        <w:tc>
          <w:tcPr>
            <w:tcW w:w="765" w:type="pct"/>
          </w:tcPr>
          <w:p w14:paraId="3FE6DC62" w14:textId="77777777" w:rsidR="00E93B8C" w:rsidRDefault="00E93B8C" w:rsidP="000C3DAD">
            <w:r>
              <w:t>Maximum loss [mm]</w:t>
            </w:r>
          </w:p>
        </w:tc>
        <w:tc>
          <w:tcPr>
            <w:tcW w:w="323" w:type="pct"/>
          </w:tcPr>
          <w:p w14:paraId="16A178E4" w14:textId="77777777" w:rsidR="00E93B8C" w:rsidRDefault="00E93B8C" w:rsidP="000C3DAD">
            <w:r>
              <w:t>0</w:t>
            </w:r>
          </w:p>
        </w:tc>
        <w:tc>
          <w:tcPr>
            <w:tcW w:w="337" w:type="pct"/>
          </w:tcPr>
          <w:p w14:paraId="4BA77BC6" w14:textId="77777777" w:rsidR="00E93B8C" w:rsidRDefault="00E93B8C" w:rsidP="000C3DAD">
            <w:r>
              <w:t>400</w:t>
            </w:r>
          </w:p>
        </w:tc>
        <w:tc>
          <w:tcPr>
            <w:tcW w:w="413" w:type="pct"/>
          </w:tcPr>
          <w:p w14:paraId="73443690" w14:textId="77777777" w:rsidR="00E93B8C" w:rsidRDefault="00E93B8C" w:rsidP="000C3DAD">
            <w:r>
              <w:t>0</w:t>
            </w:r>
          </w:p>
        </w:tc>
        <w:tc>
          <w:tcPr>
            <w:tcW w:w="427" w:type="pct"/>
          </w:tcPr>
          <w:p w14:paraId="1AEE3823" w14:textId="77777777" w:rsidR="00E93B8C" w:rsidRDefault="00E93B8C" w:rsidP="000C3DAD">
            <w:r>
              <w:t>600</w:t>
            </w:r>
          </w:p>
        </w:tc>
        <w:tc>
          <w:tcPr>
            <w:tcW w:w="519" w:type="pct"/>
          </w:tcPr>
          <w:p w14:paraId="3FEC5A13" w14:textId="0C851731" w:rsidR="00E93B8C" w:rsidRDefault="00E93B8C" w:rsidP="000C3DAD">
            <w:r>
              <w:fldChar w:fldCharType="begin" w:fldLock="1"/>
            </w:r>
            <w:r w:rsidR="008D7056">
              <w:instrText>ADDIN CSL_CITATION { "citationItems" : [ { "id" : "ITEM-1", "itemData" : { "ISBN" : "1-887201-35-1", "author" : [ { "dropping-particle" : "", "family" : "Chiew", "given" : "F.H.S.", "non-dropping-particle" : "", "parse-names" : false, "suffix" : "" }, { "dropping-particle" : "", "family" : "Peel", "given" : "M.C.", "non-dropping-particle" : "", "parse-names" : false, "suffix" : "" }, { "dropping-particle" : "", "family" : "Western", "given" : "A.W.", "non-dropping-particle" : "", "parse-names" : false, "suffix" : "" } ], "chapter-number" : "11", "container-title" : "Mathematical Models of Small Watershed Hydrology", "editor" : [ { "dropping-particle" : "", "family" : "Singh", "given" : "V.P.", "non-dropping-particle" : "", "parse-names" : false, "suffix" : "" }, { "dropping-particle" : "", "family" : "Frevert", "given" : "D.K.", "non-dropping-particle" : "", "parse-names" : false, "suffix" : "" } ], "id" : "ITEM-1", "issued" : { "date-parts" : [ [ "2002" ] ] }, "page" : "335-367", "publisher" : "Water Resources Publications LLC, USA", "publisher-place" : "Chelsea, Michigan, USA", "title" : "Application and testing of the simple rainfall-runoff model SIMHYD", "type" : "chapter" }, "uris" : [ "http://www.mendeley.com/documents/?uuid=f6d9cba3-da01-47c6-8da5-73e3439bfafb" ] } ], "mendeley" : { "formattedCitation" : "(Chiew et al., 2002)", "plainTextFormattedCitation" : "(Chiew et al., 2002)", "previouslyFormattedCitation" : "(F.H.S. Chiew et al., 2002)" }, "properties" : { "noteIndex" : 0 }, "schema" : "https://github.com/citation-style-language/schema/raw/master/csl-citation.json" }</w:instrText>
            </w:r>
            <w:r>
              <w:fldChar w:fldCharType="separate"/>
            </w:r>
            <w:r w:rsidR="008D7056" w:rsidRPr="008D7056">
              <w:rPr>
                <w:noProof/>
              </w:rPr>
              <w:t>(Chiew et al., 2002)</w:t>
            </w:r>
            <w:r>
              <w:fldChar w:fldCharType="end"/>
            </w:r>
          </w:p>
        </w:tc>
        <w:tc>
          <w:tcPr>
            <w:tcW w:w="1098" w:type="pct"/>
          </w:tcPr>
          <w:p w14:paraId="6948700E" w14:textId="77777777" w:rsidR="00E93B8C" w:rsidRDefault="00E93B8C" w:rsidP="000C3DAD">
            <w:r>
              <w:t xml:space="preserve">Fig 11.11a shows calibrated parameter values for 339 </w:t>
            </w:r>
            <w:r>
              <w:lastRenderedPageBreak/>
              <w:t>catchments. Pattern indicates that limit was set at 400</w:t>
            </w:r>
          </w:p>
        </w:tc>
        <w:tc>
          <w:tcPr>
            <w:tcW w:w="1117" w:type="pct"/>
          </w:tcPr>
          <w:p w14:paraId="175F674A" w14:textId="77777777" w:rsidR="006C5734" w:rsidRDefault="006C5734" w:rsidP="006C5734">
            <w:pPr>
              <w:rPr>
                <w:rFonts w:ascii="Calibri" w:hAnsi="Calibri"/>
                <w:color w:val="000000"/>
              </w:rPr>
            </w:pPr>
            <w:r>
              <w:rPr>
                <w:rFonts w:ascii="Calibri" w:hAnsi="Calibri"/>
                <w:color w:val="000000"/>
              </w:rPr>
              <w:lastRenderedPageBreak/>
              <w:t>18, 36</w:t>
            </w:r>
          </w:p>
          <w:p w14:paraId="1AFFAB2B" w14:textId="2966C572" w:rsidR="00E93B8C" w:rsidRDefault="00E93B8C" w:rsidP="000C3DAD"/>
        </w:tc>
      </w:tr>
      <w:tr w:rsidR="00E93B8C" w14:paraId="16EC53B9" w14:textId="77777777" w:rsidTr="00E93B8C">
        <w:tc>
          <w:tcPr>
            <w:tcW w:w="765" w:type="pct"/>
          </w:tcPr>
          <w:p w14:paraId="55E8F1EE" w14:textId="77777777" w:rsidR="00E93B8C" w:rsidRDefault="00E93B8C" w:rsidP="000C3DAD">
            <w:r>
              <w:t>Loss exponent [-]</w:t>
            </w:r>
          </w:p>
        </w:tc>
        <w:tc>
          <w:tcPr>
            <w:tcW w:w="323" w:type="pct"/>
          </w:tcPr>
          <w:p w14:paraId="64960888" w14:textId="77777777" w:rsidR="00E93B8C" w:rsidRDefault="00E93B8C" w:rsidP="000C3DAD">
            <w:r>
              <w:t>0</w:t>
            </w:r>
          </w:p>
        </w:tc>
        <w:tc>
          <w:tcPr>
            <w:tcW w:w="337" w:type="pct"/>
          </w:tcPr>
          <w:p w14:paraId="6AD237C6" w14:textId="77777777" w:rsidR="00E93B8C" w:rsidRDefault="00E93B8C" w:rsidP="000C3DAD">
            <w:r>
              <w:t>12</w:t>
            </w:r>
          </w:p>
        </w:tc>
        <w:tc>
          <w:tcPr>
            <w:tcW w:w="413" w:type="pct"/>
          </w:tcPr>
          <w:p w14:paraId="1DB29620" w14:textId="77777777" w:rsidR="00E93B8C" w:rsidRDefault="00E93B8C" w:rsidP="000C3DAD">
            <w:r>
              <w:t>0</w:t>
            </w:r>
          </w:p>
        </w:tc>
        <w:tc>
          <w:tcPr>
            <w:tcW w:w="427" w:type="pct"/>
          </w:tcPr>
          <w:p w14:paraId="67361261" w14:textId="77777777" w:rsidR="00E93B8C" w:rsidRDefault="00E93B8C" w:rsidP="000C3DAD">
            <w:r>
              <w:t>15</w:t>
            </w:r>
          </w:p>
        </w:tc>
        <w:tc>
          <w:tcPr>
            <w:tcW w:w="519" w:type="pct"/>
          </w:tcPr>
          <w:p w14:paraId="206BFB64" w14:textId="61FA11F2" w:rsidR="00E93B8C" w:rsidRDefault="00E93B8C" w:rsidP="000C3DAD">
            <w:r>
              <w:fldChar w:fldCharType="begin" w:fldLock="1"/>
            </w:r>
            <w:r w:rsidR="008D7056">
              <w:instrText>ADDIN CSL_CITATION { "citationItems" : [ { "id" : "ITEM-1", "itemData" : { "ISBN" : "1-887201-35-1", "author" : [ { "dropping-particle" : "", "family" : "Chiew", "given" : "F.H.S.", "non-dropping-particle" : "", "parse-names" : false, "suffix" : "" }, { "dropping-particle" : "", "family" : "Peel", "given" : "M.C.", "non-dropping-particle" : "", "parse-names" : false, "suffix" : "" }, { "dropping-particle" : "", "family" : "Western", "given" : "A.W.", "non-dropping-particle" : "", "parse-names" : false, "suffix" : "" } ], "chapter-number" : "11", "container-title" : "Mathematical Models of Small Watershed Hydrology", "editor" : [ { "dropping-particle" : "", "family" : "Singh", "given" : "V.P.", "non-dropping-particle" : "", "parse-names" : false, "suffix" : "" }, { "dropping-particle" : "", "family" : "Frevert", "given" : "D.K.", "non-dropping-particle" : "", "parse-names" : false, "suffix" : "" } ], "id" : "ITEM-1", "issued" : { "date-parts" : [ [ "2002" ] ] }, "page" : "335-367", "publisher" : "Water Resources Publications LLC, USA", "publisher-place" : "Chelsea, Michigan, USA", "title" : "Application and testing of the simple rainfall-runoff model SIMHYD", "type" : "chapter" }, "uris" : [ "http://www.mendeley.com/documents/?uuid=f6d9cba3-da01-47c6-8da5-73e3439bfafb" ] } ], "mendeley" : { "formattedCitation" : "(Chiew et al., 2002)", "plainTextFormattedCitation" : "(Chiew et al., 2002)", "previouslyFormattedCitation" : "(F.H.S. Chiew et al., 2002)" }, "properties" : { "noteIndex" : 0 }, "schema" : "https://github.com/citation-style-language/schema/raw/master/csl-citation.json" }</w:instrText>
            </w:r>
            <w:r>
              <w:fldChar w:fldCharType="separate"/>
            </w:r>
            <w:r w:rsidR="008D7056" w:rsidRPr="008D7056">
              <w:rPr>
                <w:noProof/>
              </w:rPr>
              <w:t>(Chiew et al., 2002)</w:t>
            </w:r>
            <w:r>
              <w:fldChar w:fldCharType="end"/>
            </w:r>
          </w:p>
        </w:tc>
        <w:tc>
          <w:tcPr>
            <w:tcW w:w="1098" w:type="pct"/>
          </w:tcPr>
          <w:p w14:paraId="6997F13C" w14:textId="77777777" w:rsidR="00E93B8C" w:rsidRDefault="00E93B8C" w:rsidP="000C3DAD">
            <w:r>
              <w:t>Fig 11.11a shows calibrated parameter values for 339 catchments. Pattern indicates that limit was set at 10</w:t>
            </w:r>
          </w:p>
        </w:tc>
        <w:tc>
          <w:tcPr>
            <w:tcW w:w="1117" w:type="pct"/>
          </w:tcPr>
          <w:p w14:paraId="767D2F4A" w14:textId="77777777" w:rsidR="006C5734" w:rsidRDefault="006C5734" w:rsidP="006C5734">
            <w:pPr>
              <w:rPr>
                <w:rFonts w:ascii="Calibri" w:hAnsi="Calibri"/>
                <w:color w:val="000000"/>
              </w:rPr>
            </w:pPr>
            <w:r>
              <w:rPr>
                <w:rFonts w:ascii="Calibri" w:hAnsi="Calibri"/>
                <w:color w:val="000000"/>
              </w:rPr>
              <w:t>18, 36</w:t>
            </w:r>
          </w:p>
          <w:p w14:paraId="050E76B3" w14:textId="3EF57331" w:rsidR="00E93B8C" w:rsidRDefault="00E93B8C" w:rsidP="000C3DAD"/>
        </w:tc>
      </w:tr>
      <w:tr w:rsidR="00E93B8C" w14:paraId="26140030" w14:textId="77777777" w:rsidTr="00E93B8C">
        <w:tc>
          <w:tcPr>
            <w:tcW w:w="765" w:type="pct"/>
          </w:tcPr>
          <w:p w14:paraId="03549782" w14:textId="77777777" w:rsidR="00E93B8C" w:rsidRDefault="00E93B8C" w:rsidP="000C3DAD">
            <w:r>
              <w:t>Maximum infiltration rate [mm/d]</w:t>
            </w:r>
          </w:p>
        </w:tc>
        <w:tc>
          <w:tcPr>
            <w:tcW w:w="323" w:type="pct"/>
          </w:tcPr>
          <w:p w14:paraId="5F450BA6" w14:textId="1B9F4ED2" w:rsidR="00E93B8C" w:rsidRDefault="00711D6B" w:rsidP="000C3DAD">
            <w:r>
              <w:fldChar w:fldCharType="begin"/>
            </w:r>
            <w:r>
              <w:instrText xml:space="preserve"> REF _Ref527721667 \h </w:instrText>
            </w:r>
            <w:r>
              <w:fldChar w:fldCharType="separate"/>
            </w:r>
            <w:r>
              <w:t xml:space="preserve">Table </w:t>
            </w:r>
            <w:r>
              <w:rPr>
                <w:noProof/>
              </w:rPr>
              <w:t>6</w:t>
            </w:r>
            <w:r>
              <w:fldChar w:fldCharType="end"/>
            </w:r>
          </w:p>
        </w:tc>
        <w:tc>
          <w:tcPr>
            <w:tcW w:w="337" w:type="pct"/>
          </w:tcPr>
          <w:p w14:paraId="76DCCCB3" w14:textId="2F0A44B2" w:rsidR="00E93B8C" w:rsidRDefault="00711D6B" w:rsidP="000C3DAD">
            <w:r>
              <w:fldChar w:fldCharType="begin"/>
            </w:r>
            <w:r>
              <w:instrText xml:space="preserve"> REF _Ref527721667 \h </w:instrText>
            </w:r>
            <w:r>
              <w:fldChar w:fldCharType="separate"/>
            </w:r>
            <w:r>
              <w:t xml:space="preserve">Table </w:t>
            </w:r>
            <w:r>
              <w:rPr>
                <w:noProof/>
              </w:rPr>
              <w:t>6</w:t>
            </w:r>
            <w:r>
              <w:fldChar w:fldCharType="end"/>
            </w:r>
          </w:p>
        </w:tc>
        <w:tc>
          <w:tcPr>
            <w:tcW w:w="413" w:type="pct"/>
          </w:tcPr>
          <w:p w14:paraId="0FA5E75E" w14:textId="77777777" w:rsidR="00E93B8C" w:rsidRDefault="00E93B8C" w:rsidP="000C3DAD">
            <w:r>
              <w:t>0</w:t>
            </w:r>
          </w:p>
        </w:tc>
        <w:tc>
          <w:tcPr>
            <w:tcW w:w="427" w:type="pct"/>
          </w:tcPr>
          <w:p w14:paraId="6AA9A9D5" w14:textId="77777777" w:rsidR="00E93B8C" w:rsidRDefault="00E93B8C" w:rsidP="000C3DAD">
            <w:r>
              <w:t>200</w:t>
            </w:r>
          </w:p>
        </w:tc>
        <w:tc>
          <w:tcPr>
            <w:tcW w:w="519" w:type="pct"/>
          </w:tcPr>
          <w:p w14:paraId="09E5426C" w14:textId="77777777" w:rsidR="00E93B8C" w:rsidRDefault="00E93B8C" w:rsidP="000C3DAD"/>
        </w:tc>
        <w:tc>
          <w:tcPr>
            <w:tcW w:w="1098" w:type="pct"/>
          </w:tcPr>
          <w:p w14:paraId="3B31EE3E" w14:textId="3D945F96" w:rsidR="00E93B8C" w:rsidRDefault="00E93B8C" w:rsidP="000C3DAD">
            <w:r>
              <w:t xml:space="preserve">Infiltration rates can be very high. However, to </w:t>
            </w:r>
            <w:ins w:id="29" w:author="Keirnan Fowler" w:date="2018-11-06T14:09:00Z">
              <w:r w:rsidR="001E1DAC">
                <w:t xml:space="preserve">have a practical effect on modelling, </w:t>
              </w:r>
            </w:ins>
            <w:del w:id="30" w:author="Keirnan Fowler" w:date="2018-11-06T14:09:00Z">
              <w:r w:rsidDel="001E1DAC">
                <w:delText xml:space="preserve">be able to do anything in these models </w:delText>
              </w:r>
            </w:del>
            <w:r>
              <w:t xml:space="preserve">(i.e. generate infiltration excess flow), </w:t>
            </w:r>
            <w:proofErr w:type="spellStart"/>
            <w:r>
              <w:t>Inf_rate</w:t>
            </w:r>
            <w:proofErr w:type="spellEnd"/>
            <w:r>
              <w:t xml:space="preserve"> &lt; P(t). Maximum daily P in CAMELS is 200 mm/d, so </w:t>
            </w:r>
            <w:proofErr w:type="spellStart"/>
            <w:r>
              <w:t>Inf_rate</w:t>
            </w:r>
            <w:proofErr w:type="spellEnd"/>
            <w:r>
              <w:t xml:space="preserve"> is capped at 200mm/d in this work.</w:t>
            </w:r>
          </w:p>
        </w:tc>
        <w:tc>
          <w:tcPr>
            <w:tcW w:w="1117" w:type="pct"/>
          </w:tcPr>
          <w:p w14:paraId="30890F4A" w14:textId="77777777" w:rsidR="006C5734" w:rsidRDefault="006C5734" w:rsidP="006C5734">
            <w:pPr>
              <w:rPr>
                <w:rFonts w:ascii="Calibri" w:hAnsi="Calibri"/>
                <w:color w:val="000000"/>
              </w:rPr>
            </w:pPr>
            <w:r>
              <w:rPr>
                <w:rFonts w:ascii="Calibri" w:hAnsi="Calibri"/>
                <w:color w:val="000000"/>
              </w:rPr>
              <w:t>15, 20, 23, 40, 44</w:t>
            </w:r>
          </w:p>
          <w:p w14:paraId="058DA588" w14:textId="5CBF9820" w:rsidR="00E93B8C" w:rsidRDefault="00E93B8C" w:rsidP="000C3DAD"/>
        </w:tc>
      </w:tr>
      <w:tr w:rsidR="00E93B8C" w14:paraId="0058AFE7" w14:textId="77777777" w:rsidTr="00E93B8C">
        <w:tc>
          <w:tcPr>
            <w:tcW w:w="765" w:type="pct"/>
          </w:tcPr>
          <w:p w14:paraId="68580A9A" w14:textId="77777777" w:rsidR="00E93B8C" w:rsidRDefault="00E93B8C" w:rsidP="000C3DAD">
            <w:r>
              <w:t>Infiltration decline non-linearity parameter [-]</w:t>
            </w:r>
          </w:p>
        </w:tc>
        <w:tc>
          <w:tcPr>
            <w:tcW w:w="323" w:type="pct"/>
          </w:tcPr>
          <w:p w14:paraId="149B95A2" w14:textId="77777777" w:rsidR="00E93B8C" w:rsidRDefault="00E93B8C" w:rsidP="000C3DAD"/>
        </w:tc>
        <w:tc>
          <w:tcPr>
            <w:tcW w:w="337" w:type="pct"/>
          </w:tcPr>
          <w:p w14:paraId="2FC8199B" w14:textId="77777777" w:rsidR="00E93B8C" w:rsidRDefault="00E93B8C" w:rsidP="000C3DAD"/>
        </w:tc>
        <w:tc>
          <w:tcPr>
            <w:tcW w:w="413" w:type="pct"/>
          </w:tcPr>
          <w:p w14:paraId="2A8B1A2A" w14:textId="77777777" w:rsidR="00E93B8C" w:rsidRDefault="00E93B8C" w:rsidP="000C3DAD">
            <w:r>
              <w:t>0</w:t>
            </w:r>
          </w:p>
        </w:tc>
        <w:tc>
          <w:tcPr>
            <w:tcW w:w="427" w:type="pct"/>
          </w:tcPr>
          <w:p w14:paraId="35778258" w14:textId="77777777" w:rsidR="00E93B8C" w:rsidRDefault="00E93B8C" w:rsidP="000C3DAD">
            <w:r>
              <w:t>5</w:t>
            </w:r>
          </w:p>
        </w:tc>
        <w:tc>
          <w:tcPr>
            <w:tcW w:w="519" w:type="pct"/>
          </w:tcPr>
          <w:p w14:paraId="44D02F94" w14:textId="3F3939AD" w:rsidR="00E93B8C" w:rsidRDefault="00E93B8C" w:rsidP="000C3DAD">
            <w:r>
              <w:fldChar w:fldCharType="begin" w:fldLock="1"/>
            </w:r>
            <w:r w:rsidR="008D7056">
              <w:instrText>ADDIN CSL_CITATION { "citationItems" : [ { "id" : "ITEM-1", "itemData" : { "ISBN" : "0885-6087", "ISSN" : "08856087", "PMID" : "3881978", "abstract" : "A long-term water balance model has been developed to predict the hydrological effects of land-use change (especially forest clearing) in small experimental catchments in the south-west of Western Australia. This small catchment model has been used as the building block for the development of a large catchment-scale model, and has also formed the basis for a coupled water and salt balance model, developed to predict the changes in stream salinity resulting from land-use and climate change. The application of the coupled salt and water balance model to predict stream salinities in two small experimental catchments, and the application of the large catchment-scale model to predict changes in water yield in a medium-sized catchment that is being mined for bauxite, are presented in Parts 2 and 3, respectively, of this series of papers. The small catchment model has been designed as a simple, robust, conceptually based model of the basic daily water balance fluxes in forested catchments. The responses of the catchment to rainfall and pan evaporation are conceptualized in terms of three interdependent subsurface stores A, B and F. Store A depicts a near-stream perched aquifer system; B represents a deeper, permanent groundwater system; and F is an intermediate, unsaturated infiltration store. The responses of these stores are characterized by a set of constitutive relations which involves a number of conceptual parameters. These parameters are estimated by calibration by comparing observed and pre dieted runoff. The model has performed very well in simulations carried out on Salmon and Wights, two small experimental catchments in the Collie River basin in south-west Western Australia. The results from the application of the model to these small catchments are presented in this paper.", "author" : [ { "dropping-particle" : "", "family" : "Sivapalan", "given" : "Murugesu", "non-dropping-particle" : "", "parse-names" : false, "suffix" : "" }, { "dropping-particle" : "", "family" : "Ruprecht", "given" : "John K.", "non-dropping-particle" : "", "parse-names" : false, "suffix" : "" }, { "dropping-particle" : "", "family" : "Viney", "given" : "Neil R.", "non-dropping-particle" : "", "parse-names" : false, "suffix" : "" } ], "container-title" : "Hydrological Processes", "id" : "ITEM-1", "issue" : "3", "issued" : { "date-parts" : [ [ "1996" ] ] }, "title" : "Water and salt balance modelling to predict the effects of land-use changes in forested catchments. 1. Small catchment water balance model", "type" : "article-journal", "volume" : "10" }, "uris" : [ "http://www.mendeley.com/documents/?uuid=d90deb7e-7bfc-44df-8a1a-7eacaf1f74d0" ] } ], "mendeley" : { "formattedCitation" : "(Sivapalan et al., 1996)", "plainTextFormattedCitation" : "(Sivapalan et al., 1996)", "previouslyFormattedCitation" : "(Sivapalan, Ruprecht, &amp; Viney, 1996)" }, "properties" : { "noteIndex" : 0 }, "schema" : "https://github.com/citation-style-language/schema/raw/master/csl-citation.json" }</w:instrText>
            </w:r>
            <w:r>
              <w:fldChar w:fldCharType="separate"/>
            </w:r>
            <w:r w:rsidR="008D7056" w:rsidRPr="008D7056">
              <w:rPr>
                <w:noProof/>
              </w:rPr>
              <w:t>(Sivapalan et al., 1996)</w:t>
            </w:r>
            <w:r>
              <w:fldChar w:fldCharType="end"/>
            </w:r>
          </w:p>
        </w:tc>
        <w:tc>
          <w:tcPr>
            <w:tcW w:w="1098" w:type="pct"/>
          </w:tcPr>
          <w:p w14:paraId="01BE10CB" w14:textId="77777777" w:rsidR="00E93B8C" w:rsidRDefault="00E93B8C" w:rsidP="000C3DAD">
            <w:r>
              <w:t>Very difficult to find information for (original paper mentions nothing)</w:t>
            </w:r>
          </w:p>
        </w:tc>
        <w:tc>
          <w:tcPr>
            <w:tcW w:w="1117" w:type="pct"/>
          </w:tcPr>
          <w:p w14:paraId="51FA77F3" w14:textId="77777777" w:rsidR="006C5734" w:rsidRDefault="006C5734" w:rsidP="006C5734">
            <w:pPr>
              <w:rPr>
                <w:rFonts w:ascii="Calibri" w:hAnsi="Calibri"/>
                <w:color w:val="000000"/>
              </w:rPr>
            </w:pPr>
            <w:r>
              <w:rPr>
                <w:rFonts w:ascii="Calibri" w:hAnsi="Calibri"/>
                <w:color w:val="000000"/>
              </w:rPr>
              <w:t>23, 43</w:t>
            </w:r>
          </w:p>
          <w:p w14:paraId="7396EEEB" w14:textId="34C023AA" w:rsidR="00E93B8C" w:rsidRDefault="00E93B8C" w:rsidP="000C3DAD"/>
        </w:tc>
      </w:tr>
      <w:tr w:rsidR="00E93B8C" w14:paraId="55FDB794" w14:textId="77777777" w:rsidTr="00E93B8C">
        <w:tc>
          <w:tcPr>
            <w:tcW w:w="765" w:type="pct"/>
          </w:tcPr>
          <w:p w14:paraId="6560E524" w14:textId="77777777" w:rsidR="00E93B8C" w:rsidRDefault="00E93B8C" w:rsidP="000C3DAD"/>
        </w:tc>
        <w:tc>
          <w:tcPr>
            <w:tcW w:w="323" w:type="pct"/>
          </w:tcPr>
          <w:p w14:paraId="51438712" w14:textId="77777777" w:rsidR="00E93B8C" w:rsidRDefault="00E93B8C" w:rsidP="000C3DAD"/>
        </w:tc>
        <w:tc>
          <w:tcPr>
            <w:tcW w:w="337" w:type="pct"/>
          </w:tcPr>
          <w:p w14:paraId="26A1A278" w14:textId="77777777" w:rsidR="00E93B8C" w:rsidRDefault="00E93B8C" w:rsidP="000C3DAD"/>
        </w:tc>
        <w:tc>
          <w:tcPr>
            <w:tcW w:w="413" w:type="pct"/>
          </w:tcPr>
          <w:p w14:paraId="21E2A2C6" w14:textId="77777777" w:rsidR="00E93B8C" w:rsidRDefault="00E93B8C" w:rsidP="000C3DAD"/>
        </w:tc>
        <w:tc>
          <w:tcPr>
            <w:tcW w:w="427" w:type="pct"/>
          </w:tcPr>
          <w:p w14:paraId="0E8B3CDB" w14:textId="77777777" w:rsidR="00E93B8C" w:rsidRDefault="00E93B8C" w:rsidP="000C3DAD"/>
        </w:tc>
        <w:tc>
          <w:tcPr>
            <w:tcW w:w="519" w:type="pct"/>
          </w:tcPr>
          <w:p w14:paraId="0EAA5682" w14:textId="77777777" w:rsidR="00E93B8C" w:rsidRDefault="00E93B8C" w:rsidP="000C3DAD"/>
        </w:tc>
        <w:tc>
          <w:tcPr>
            <w:tcW w:w="1098" w:type="pct"/>
          </w:tcPr>
          <w:p w14:paraId="37C56E80" w14:textId="77777777" w:rsidR="00E93B8C" w:rsidRDefault="00E93B8C" w:rsidP="000C3DAD"/>
        </w:tc>
        <w:tc>
          <w:tcPr>
            <w:tcW w:w="1117" w:type="pct"/>
          </w:tcPr>
          <w:p w14:paraId="2C2D03F6" w14:textId="77777777" w:rsidR="00E93B8C" w:rsidRDefault="00E93B8C" w:rsidP="000C3DAD"/>
        </w:tc>
      </w:tr>
      <w:tr w:rsidR="00E93B8C" w14:paraId="06D2AA83" w14:textId="77777777" w:rsidTr="00E93B8C">
        <w:tc>
          <w:tcPr>
            <w:tcW w:w="5000" w:type="pct"/>
            <w:gridSpan w:val="8"/>
          </w:tcPr>
          <w:p w14:paraId="01787FFC" w14:textId="77777777" w:rsidR="00E93B8C" w:rsidRPr="00F67E96" w:rsidRDefault="00E93B8C" w:rsidP="000C3DAD">
            <w:pPr>
              <w:rPr>
                <w:b/>
              </w:rPr>
            </w:pPr>
            <w:r w:rsidRPr="00F67E96">
              <w:rPr>
                <w:b/>
              </w:rPr>
              <w:t>Evaporation parameters</w:t>
            </w:r>
          </w:p>
        </w:tc>
      </w:tr>
      <w:tr w:rsidR="00E93B8C" w14:paraId="577D61F8" w14:textId="77777777" w:rsidTr="00E93B8C">
        <w:tc>
          <w:tcPr>
            <w:tcW w:w="765" w:type="pct"/>
          </w:tcPr>
          <w:p w14:paraId="5AE40D66" w14:textId="77777777" w:rsidR="00E93B8C" w:rsidRDefault="00E93B8C" w:rsidP="000C3DAD">
            <w:r>
              <w:t>Plant-controlled maximum rate [mm/d]</w:t>
            </w:r>
          </w:p>
        </w:tc>
        <w:tc>
          <w:tcPr>
            <w:tcW w:w="323" w:type="pct"/>
          </w:tcPr>
          <w:p w14:paraId="79E2F507" w14:textId="77777777" w:rsidR="00E93B8C" w:rsidRDefault="00E93B8C" w:rsidP="000C3DAD">
            <w:r>
              <w:t>5.0</w:t>
            </w:r>
          </w:p>
        </w:tc>
        <w:tc>
          <w:tcPr>
            <w:tcW w:w="337" w:type="pct"/>
          </w:tcPr>
          <w:p w14:paraId="12DF1684" w14:textId="77777777" w:rsidR="00E93B8C" w:rsidRDefault="00E93B8C" w:rsidP="000C3DAD">
            <w:r>
              <w:t>24.5</w:t>
            </w:r>
          </w:p>
        </w:tc>
        <w:tc>
          <w:tcPr>
            <w:tcW w:w="413" w:type="pct"/>
          </w:tcPr>
          <w:p w14:paraId="136F7AEE" w14:textId="77777777" w:rsidR="00E93B8C" w:rsidRDefault="00E93B8C" w:rsidP="000C3DAD">
            <w:r>
              <w:t>0</w:t>
            </w:r>
          </w:p>
        </w:tc>
        <w:tc>
          <w:tcPr>
            <w:tcW w:w="427" w:type="pct"/>
          </w:tcPr>
          <w:p w14:paraId="36CBC00C" w14:textId="77777777" w:rsidR="00E93B8C" w:rsidRDefault="00E93B8C" w:rsidP="000C3DAD">
            <w:r>
              <w:t>20</w:t>
            </w:r>
          </w:p>
        </w:tc>
        <w:tc>
          <w:tcPr>
            <w:tcW w:w="519" w:type="pct"/>
          </w:tcPr>
          <w:p w14:paraId="4193600E" w14:textId="04F195E1" w:rsidR="00E93B8C" w:rsidRDefault="00E93B8C" w:rsidP="000C3DAD">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1098" w:type="pct"/>
          </w:tcPr>
          <w:p w14:paraId="4DD8CECE" w14:textId="77777777" w:rsidR="00E93B8C" w:rsidRDefault="00E93B8C" w:rsidP="000C3DAD">
            <w:r>
              <w:t>Although the study reports an upper value of 24.5, the recommended range is capped at 20 (paper appendix)</w:t>
            </w:r>
          </w:p>
        </w:tc>
        <w:tc>
          <w:tcPr>
            <w:tcW w:w="1117" w:type="pct"/>
          </w:tcPr>
          <w:p w14:paraId="508443DE" w14:textId="77777777" w:rsidR="006C5734" w:rsidRDefault="006C5734" w:rsidP="006C5734">
            <w:pPr>
              <w:rPr>
                <w:rFonts w:ascii="Calibri" w:hAnsi="Calibri"/>
                <w:color w:val="000000"/>
              </w:rPr>
            </w:pPr>
            <w:r>
              <w:rPr>
                <w:rFonts w:ascii="Calibri" w:hAnsi="Calibri"/>
                <w:color w:val="000000"/>
              </w:rPr>
              <w:t>20, 36</w:t>
            </w:r>
          </w:p>
          <w:p w14:paraId="118286E3" w14:textId="4D1167F2" w:rsidR="00E93B8C" w:rsidRDefault="00E93B8C" w:rsidP="000C3DAD"/>
        </w:tc>
      </w:tr>
      <w:tr w:rsidR="00E93B8C" w14:paraId="21DFF0E5" w14:textId="77777777" w:rsidTr="00E93B8C">
        <w:tc>
          <w:tcPr>
            <w:tcW w:w="765" w:type="pct"/>
          </w:tcPr>
          <w:p w14:paraId="00244715" w14:textId="77777777" w:rsidR="00E93B8C" w:rsidRDefault="00E93B8C" w:rsidP="000C3DAD">
            <w:r>
              <w:t>Wilting point as fraction of Soil moisture capacity</w:t>
            </w:r>
          </w:p>
        </w:tc>
        <w:tc>
          <w:tcPr>
            <w:tcW w:w="323" w:type="pct"/>
          </w:tcPr>
          <w:p w14:paraId="0AC797E5" w14:textId="77777777" w:rsidR="00E93B8C" w:rsidRDefault="00E93B8C" w:rsidP="000C3DAD">
            <w:r>
              <w:t>0.1</w:t>
            </w:r>
          </w:p>
        </w:tc>
        <w:tc>
          <w:tcPr>
            <w:tcW w:w="337" w:type="pct"/>
          </w:tcPr>
          <w:p w14:paraId="261AE690" w14:textId="77777777" w:rsidR="00E93B8C" w:rsidRDefault="00E93B8C" w:rsidP="000C3DAD">
            <w:r>
              <w:t>0.25</w:t>
            </w:r>
          </w:p>
        </w:tc>
        <w:tc>
          <w:tcPr>
            <w:tcW w:w="413" w:type="pct"/>
          </w:tcPr>
          <w:p w14:paraId="710BF745" w14:textId="77777777" w:rsidR="00E93B8C" w:rsidRDefault="00E93B8C" w:rsidP="000C3DAD">
            <w:r>
              <w:t>0.05</w:t>
            </w:r>
          </w:p>
        </w:tc>
        <w:tc>
          <w:tcPr>
            <w:tcW w:w="427" w:type="pct"/>
          </w:tcPr>
          <w:p w14:paraId="731A0245" w14:textId="77777777" w:rsidR="00E93B8C" w:rsidRDefault="00E93B8C" w:rsidP="000C3DAD">
            <w:r>
              <w:t>0.95</w:t>
            </w:r>
          </w:p>
        </w:tc>
        <w:tc>
          <w:tcPr>
            <w:tcW w:w="519" w:type="pct"/>
          </w:tcPr>
          <w:p w14:paraId="47D5FE63" w14:textId="249E178B" w:rsidR="00E93B8C" w:rsidRDefault="00E93B8C" w:rsidP="000C3DAD">
            <w:r>
              <w:fldChar w:fldCharType="begin" w:fldLock="1"/>
            </w:r>
            <w:r w:rsidR="008D7056">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"(Son &amp; Sivapalan, 2007)" }, "properties" : { "noteIndex" : 0 }, "schema" : "https://github.com/citation-style-language/schema/raw/master/csl-citation.json" }</w:instrText>
            </w:r>
            <w:r>
              <w:fldChar w:fldCharType="separate"/>
            </w:r>
            <w:r w:rsidR="008D7056" w:rsidRPr="008D7056">
              <w:rPr>
                <w:noProof/>
              </w:rPr>
              <w:t>(Son and Sivapalan, 2007)</w:t>
            </w:r>
            <w:r>
              <w:fldChar w:fldCharType="end"/>
            </w:r>
          </w:p>
        </w:tc>
        <w:tc>
          <w:tcPr>
            <w:tcW w:w="1098" w:type="pct"/>
          </w:tcPr>
          <w:p w14:paraId="778CF666" w14:textId="77777777" w:rsidR="00E93B8C" w:rsidRDefault="00E93B8C" w:rsidP="000C3DAD">
            <w:r>
              <w:t>0 is a physical limit but can break model equations</w:t>
            </w:r>
            <w:r>
              <w:br/>
              <w:t>1 is a physical limit</w:t>
            </w:r>
          </w:p>
        </w:tc>
        <w:tc>
          <w:tcPr>
            <w:tcW w:w="1117" w:type="pct"/>
          </w:tcPr>
          <w:p w14:paraId="54BB9D64" w14:textId="77777777" w:rsidR="006C5734" w:rsidRDefault="006C5734" w:rsidP="006C5734">
            <w:pPr>
              <w:rPr>
                <w:rFonts w:ascii="Calibri" w:hAnsi="Calibri"/>
                <w:color w:val="000000"/>
              </w:rPr>
            </w:pPr>
            <w:r>
              <w:rPr>
                <w:rFonts w:ascii="Calibri" w:hAnsi="Calibri"/>
                <w:color w:val="000000"/>
              </w:rPr>
              <w:t>3, 4, 8, 9, 10, 12, 14, 15, 16, 19, 20, 21, 26, 31, 32, 34, 35, 37, 44</w:t>
            </w:r>
          </w:p>
          <w:p w14:paraId="75D5B078" w14:textId="47B85B19" w:rsidR="00E93B8C" w:rsidRDefault="00E93B8C" w:rsidP="000C3DAD"/>
        </w:tc>
      </w:tr>
      <w:tr w:rsidR="00E93B8C" w14:paraId="68A57A35" w14:textId="77777777" w:rsidTr="00E93B8C">
        <w:tc>
          <w:tcPr>
            <w:tcW w:w="765" w:type="pct"/>
          </w:tcPr>
          <w:p w14:paraId="27293A10" w14:textId="77777777" w:rsidR="00E93B8C" w:rsidRDefault="00E93B8C" w:rsidP="000C3DAD">
            <w:r>
              <w:t>Moisture constrained rate parameter</w:t>
            </w:r>
          </w:p>
        </w:tc>
        <w:tc>
          <w:tcPr>
            <w:tcW w:w="323" w:type="pct"/>
          </w:tcPr>
          <w:p w14:paraId="73A54C7B" w14:textId="77777777" w:rsidR="00E93B8C" w:rsidRDefault="00E93B8C" w:rsidP="000C3DAD"/>
        </w:tc>
        <w:tc>
          <w:tcPr>
            <w:tcW w:w="337" w:type="pct"/>
          </w:tcPr>
          <w:p w14:paraId="2773EE44" w14:textId="77777777" w:rsidR="00E93B8C" w:rsidRDefault="00E93B8C" w:rsidP="000C3DAD"/>
        </w:tc>
        <w:tc>
          <w:tcPr>
            <w:tcW w:w="413" w:type="pct"/>
          </w:tcPr>
          <w:p w14:paraId="2588699E" w14:textId="77777777" w:rsidR="00E93B8C" w:rsidRDefault="00E93B8C" w:rsidP="000C3DAD">
            <w:r>
              <w:t>0</w:t>
            </w:r>
          </w:p>
        </w:tc>
        <w:tc>
          <w:tcPr>
            <w:tcW w:w="427" w:type="pct"/>
          </w:tcPr>
          <w:p w14:paraId="7D488DBD" w14:textId="77777777" w:rsidR="00E93B8C" w:rsidRDefault="00E93B8C" w:rsidP="000C3DAD">
            <w:r>
              <w:t>1</w:t>
            </w:r>
          </w:p>
        </w:tc>
        <w:tc>
          <w:tcPr>
            <w:tcW w:w="519" w:type="pct"/>
          </w:tcPr>
          <w:p w14:paraId="63728677" w14:textId="77777777" w:rsidR="00E93B8C" w:rsidRDefault="00E93B8C" w:rsidP="000C3DAD"/>
        </w:tc>
        <w:tc>
          <w:tcPr>
            <w:tcW w:w="1098" w:type="pct"/>
          </w:tcPr>
          <w:p w14:paraId="3B9D7858" w14:textId="77777777" w:rsidR="00E93B8C" w:rsidRDefault="00E93B8C" w:rsidP="000C3DAD">
            <w:r>
              <w:t>0 is a physical limit</w:t>
            </w:r>
            <w:r>
              <w:br/>
              <w:t>1 is a physical limit</w:t>
            </w:r>
          </w:p>
        </w:tc>
        <w:tc>
          <w:tcPr>
            <w:tcW w:w="1117" w:type="pct"/>
          </w:tcPr>
          <w:p w14:paraId="231E9E23" w14:textId="760E4F1A" w:rsidR="00E93B8C" w:rsidRDefault="006C5734" w:rsidP="000C3DAD">
            <w:r>
              <w:t>15</w:t>
            </w:r>
          </w:p>
        </w:tc>
      </w:tr>
      <w:tr w:rsidR="00E93B8C" w14:paraId="51258654" w14:textId="77777777" w:rsidTr="00E93B8C">
        <w:tc>
          <w:tcPr>
            <w:tcW w:w="765" w:type="pct"/>
          </w:tcPr>
          <w:p w14:paraId="2F4E26C3" w14:textId="77777777" w:rsidR="00E93B8C" w:rsidRDefault="00E93B8C" w:rsidP="000C3DAD">
            <w:r>
              <w:lastRenderedPageBreak/>
              <w:t xml:space="preserve">Forest fraction for separate soil/vegetation </w:t>
            </w:r>
            <w:proofErr w:type="spellStart"/>
            <w:r>
              <w:t>evap</w:t>
            </w:r>
            <w:proofErr w:type="spellEnd"/>
          </w:p>
        </w:tc>
        <w:tc>
          <w:tcPr>
            <w:tcW w:w="323" w:type="pct"/>
          </w:tcPr>
          <w:p w14:paraId="6431C2B5" w14:textId="77777777" w:rsidR="00E93B8C" w:rsidRDefault="00E93B8C" w:rsidP="000C3DAD">
            <w:r>
              <w:t>0</w:t>
            </w:r>
          </w:p>
        </w:tc>
        <w:tc>
          <w:tcPr>
            <w:tcW w:w="337" w:type="pct"/>
          </w:tcPr>
          <w:p w14:paraId="6407789C" w14:textId="77777777" w:rsidR="00E93B8C" w:rsidRDefault="00E93B8C" w:rsidP="000C3DAD">
            <w:r>
              <w:t>1</w:t>
            </w:r>
          </w:p>
        </w:tc>
        <w:tc>
          <w:tcPr>
            <w:tcW w:w="413" w:type="pct"/>
          </w:tcPr>
          <w:p w14:paraId="0DAAF73B" w14:textId="77777777" w:rsidR="00E93B8C" w:rsidRDefault="00E93B8C" w:rsidP="000C3DAD">
            <w:r>
              <w:t>0.05</w:t>
            </w:r>
          </w:p>
        </w:tc>
        <w:tc>
          <w:tcPr>
            <w:tcW w:w="427" w:type="pct"/>
          </w:tcPr>
          <w:p w14:paraId="72DB3DE4" w14:textId="77777777" w:rsidR="00E93B8C" w:rsidRDefault="00E93B8C" w:rsidP="000C3DAD">
            <w:r>
              <w:t>0.95</w:t>
            </w:r>
          </w:p>
        </w:tc>
        <w:tc>
          <w:tcPr>
            <w:tcW w:w="519" w:type="pct"/>
          </w:tcPr>
          <w:p w14:paraId="5FE23B27" w14:textId="77777777" w:rsidR="00E93B8C" w:rsidRDefault="00E93B8C" w:rsidP="000C3DAD"/>
        </w:tc>
        <w:tc>
          <w:tcPr>
            <w:tcW w:w="1098" w:type="pct"/>
          </w:tcPr>
          <w:p w14:paraId="05043398" w14:textId="692BFE8A" w:rsidR="00E93B8C" w:rsidRDefault="00E93B8C" w:rsidP="000C3DAD">
            <w:r>
              <w:t xml:space="preserve">[0,1] are physical limits, but </w:t>
            </w:r>
            <w:del w:id="31" w:author="Wouter Knoben" w:date="2018-12-11T10:36:00Z">
              <w:r w:rsidDel="00EF606B">
                <w:delText xml:space="preserve">can </w:delText>
              </w:r>
              <w:commentRangeStart w:id="32"/>
              <w:r w:rsidDel="00EF606B">
                <w:delText>break model equations/disable model components</w:delText>
              </w:r>
            </w:del>
            <w:commentRangeEnd w:id="32"/>
            <w:ins w:id="33" w:author="Wouter Knoben" w:date="2018-12-11T10:36:00Z">
              <w:r w:rsidR="00EF606B">
                <w:t>using these limits can result in divide-by-zero-errors in certain fluxes</w:t>
              </w:r>
            </w:ins>
            <w:r w:rsidR="001E1DAC">
              <w:rPr>
                <w:rStyle w:val="CommentReference"/>
              </w:rPr>
              <w:commentReference w:id="32"/>
            </w:r>
          </w:p>
        </w:tc>
        <w:tc>
          <w:tcPr>
            <w:tcW w:w="1117" w:type="pct"/>
          </w:tcPr>
          <w:p w14:paraId="7A23B009" w14:textId="77777777" w:rsidR="006C5734" w:rsidRDefault="006C5734" w:rsidP="006C5734">
            <w:pPr>
              <w:rPr>
                <w:rFonts w:ascii="Calibri" w:hAnsi="Calibri"/>
                <w:color w:val="000000"/>
              </w:rPr>
            </w:pPr>
            <w:r>
              <w:rPr>
                <w:rFonts w:ascii="Calibri" w:hAnsi="Calibri"/>
                <w:color w:val="000000"/>
              </w:rPr>
              <w:t>3, 4, 8, 16</w:t>
            </w:r>
          </w:p>
          <w:p w14:paraId="0D3BFB54" w14:textId="04D0E2BE" w:rsidR="00E93B8C" w:rsidRDefault="00E93B8C" w:rsidP="000C3DAD"/>
        </w:tc>
      </w:tr>
      <w:tr w:rsidR="00E93B8C" w14:paraId="7B7F6565" w14:textId="77777777" w:rsidTr="00E93B8C">
        <w:tc>
          <w:tcPr>
            <w:tcW w:w="765" w:type="pct"/>
          </w:tcPr>
          <w:p w14:paraId="279F22ED" w14:textId="77777777" w:rsidR="00E93B8C" w:rsidRDefault="00E93B8C" w:rsidP="000C3DAD">
            <w:r>
              <w:t>Phenology: minimum temperature where transpiration stops [</w:t>
            </w:r>
            <w:proofErr w:type="spellStart"/>
            <w:r>
              <w:t>oC</w:t>
            </w:r>
            <w:proofErr w:type="spellEnd"/>
            <w:r>
              <w:t>]</w:t>
            </w:r>
          </w:p>
        </w:tc>
        <w:tc>
          <w:tcPr>
            <w:tcW w:w="323" w:type="pct"/>
          </w:tcPr>
          <w:p w14:paraId="1F0BB2D8" w14:textId="77777777" w:rsidR="00E93B8C" w:rsidRDefault="00E93B8C" w:rsidP="000C3DAD">
            <w:r>
              <w:t>-5</w:t>
            </w:r>
          </w:p>
        </w:tc>
        <w:tc>
          <w:tcPr>
            <w:tcW w:w="337" w:type="pct"/>
          </w:tcPr>
          <w:p w14:paraId="1ED8CCA8" w14:textId="77777777" w:rsidR="00E93B8C" w:rsidRDefault="00E93B8C" w:rsidP="000C3DAD">
            <w:r>
              <w:t>-5</w:t>
            </w:r>
          </w:p>
        </w:tc>
        <w:tc>
          <w:tcPr>
            <w:tcW w:w="413" w:type="pct"/>
          </w:tcPr>
          <w:p w14:paraId="7E3007BE" w14:textId="77777777" w:rsidR="00E93B8C" w:rsidRDefault="00E93B8C" w:rsidP="000C3DAD">
            <w:r>
              <w:t>0</w:t>
            </w:r>
          </w:p>
        </w:tc>
        <w:tc>
          <w:tcPr>
            <w:tcW w:w="427" w:type="pct"/>
          </w:tcPr>
          <w:p w14:paraId="13A60581" w14:textId="77777777" w:rsidR="00E93B8C" w:rsidRDefault="00E93B8C" w:rsidP="000C3DAD">
            <w:r>
              <w:t>-10</w:t>
            </w:r>
          </w:p>
        </w:tc>
        <w:commentRangeStart w:id="34"/>
        <w:tc>
          <w:tcPr>
            <w:tcW w:w="519" w:type="pct"/>
          </w:tcPr>
          <w:p w14:paraId="632DD48B" w14:textId="7A496D30" w:rsidR="00E93B8C" w:rsidRDefault="00E93B8C" w:rsidP="000C3DAD">
            <w:r>
              <w:fldChar w:fldCharType="begin" w:fldLock="1"/>
            </w:r>
            <w:r w:rsidR="008D7056">
              <w:instrText>ADDIN CSL_CITATION { "citationItems" : [ { "id" : "ITEM-1", "itemData" : { "DOI" : "10.5194/hess-16-4447-2012", "ISBN" : "1027-5606", "ISSN" : "10275606", "abstract" : "The Flow Duration Curve (FDC) is a classical method used to graphically represent the relationship between the frequency and magnitude of streamflow. In this sense it represents a compact signature of temporal runoff variability that can also be used to diagnose catchment rainfall-runoff responses, including similarity and differences between catchments. This paper is aimed at extracting regional patterns of the FDCs from observed daily flow data and elucidating the physical controls underlying these patterns, as a way to aid towards their regionalization and predictions in ungauged basins. The FDCs of total runoff (TFDC) using multi-decadal streamflow records for 197 catchments across the continental United States are separated into the FDCs of two runoff components, i.e., fast flow (FFDC) and slow flow (SFDC). In order to compactly display these regional patterns the 3-parameter mixed gamma distribution is employed to characterize the shapes of the normalized FDCs (i.e., TFDC, FFDC and SFDC) over the entire data record. This is repeated to also characterize the between-year variability of \"annual\" FDCs for 8 representative catchments chosen across a climate gradient. Results show that the mixed gamma distribution can adequately capture the shapes of the FDCs and their variation between catchments and also between years. Comparison between the between-catchment and between-year variability of the FDCs revealed significant space-time symmetry. Possible relationships between the parameters of the fitted mixed gamma distribution and catchment climatic and physiographic characteristics are explored in order to decipher and point to the underlying physical controls. The baseflow index (a surrogate for the collective impact of geology, soils, topology and vegetation, as well as climate) is found to be the dominant control on the shapes of the normalized TFDC and SFDC, whereas the product of maximum daily precipitation and the fraction of non-rainy days was found to control the shape of the FFDC. These relationships, arising from the separation of total runoff into its two components, provide a potential physical basis for regionalization of FDCs, as well as providing a conceptual framework for developing deeper process-based understanding of the FDCs. [ABSTRACT FROM AUTHOR]", "author" : [ { "dropping-particle" : "", "family" : "Ye", "given" : "S.", "non-dropping-particle" : "", "parse-names" : false, "suffix" : "" }, { "dropping-particle" : "", "family" : "Yaeger", "given" : "M.", "non-dropping-particle" : "", "parse-names" : false, "suffix" : "" }, { "dropping-particle" : "", "family" : "Coopersmith", "given" : "E.", "non-dropping-particle" : "", "parse-names" : false, "suffix" : "" }, { "dropping-particle" : "", "family" : "Cheng", "given" : "L.", "non-dropping-particle" : "", "parse-names" : false, "suffix" : "" }, { "dropping-particle" : "", "family" : "Sivapalan", "given" : "M.", "non-dropping-particle" : "", "parse-names" : false, "suffix" : "" } ], "container-title" : "Hydrology and Earth System Sciences", "id" : "ITEM-1", "issue" : "11", "issued" : { "date-parts" : [ [ "2012" ] ] }, "page" : "4447-4465", "title" : "Exploring the physical controls of regional patterns of flow duration curves - Part 2: Role of seasonality, the regime curve, and associated process controls", "type" : "article-journal", "volume" : "16" }, "uris" : [ "http://www.mendeley.com/documents/?uuid=741d5e55-016c-4ccc-99b7-f73b3a969164" ] } ], "mendeley" : { "formattedCitation" : "(Ye et al., 2012)", "plainTextFormattedCitation" : "(Ye et al., 2012)", "previouslyFormattedCitation" : "(Ye, Yaeger, Coopersmith, Cheng, &amp; Sivapalan, 2012)" }, "properties" : { "noteIndex" : 0 }, "schema" : "https://github.com/citation-style-language/schema/raw/master/csl-citation.json" }</w:instrText>
            </w:r>
            <w:r>
              <w:fldChar w:fldCharType="separate"/>
            </w:r>
            <w:r w:rsidR="008D7056" w:rsidRPr="008D7056">
              <w:rPr>
                <w:noProof/>
              </w:rPr>
              <w:t>(Ye et al., 2012)</w:t>
            </w:r>
            <w:r>
              <w:fldChar w:fldCharType="end"/>
            </w:r>
            <w:commentRangeEnd w:id="34"/>
            <w:r w:rsidR="008A3CF3">
              <w:rPr>
                <w:rStyle w:val="CommentReference"/>
              </w:rPr>
              <w:commentReference w:id="34"/>
            </w:r>
          </w:p>
        </w:tc>
        <w:tc>
          <w:tcPr>
            <w:tcW w:w="1098" w:type="pct"/>
          </w:tcPr>
          <w:p w14:paraId="703FB88D" w14:textId="77777777" w:rsidR="00E93B8C" w:rsidRDefault="00E93B8C" w:rsidP="000C3DAD"/>
        </w:tc>
        <w:tc>
          <w:tcPr>
            <w:tcW w:w="1117" w:type="pct"/>
          </w:tcPr>
          <w:p w14:paraId="5797F42E" w14:textId="45E46618" w:rsidR="00E93B8C" w:rsidRDefault="006C5734" w:rsidP="000C3DAD">
            <w:r>
              <w:t>35</w:t>
            </w:r>
          </w:p>
        </w:tc>
      </w:tr>
      <w:tr w:rsidR="00E93B8C" w14:paraId="12AF6B8D" w14:textId="77777777" w:rsidTr="00E93B8C">
        <w:tc>
          <w:tcPr>
            <w:tcW w:w="765" w:type="pct"/>
          </w:tcPr>
          <w:p w14:paraId="6161C7FA" w14:textId="77777777" w:rsidR="00E93B8C" w:rsidRDefault="00E93B8C" w:rsidP="000C3DAD">
            <w:r>
              <w:t>Phenology: maximum temperature above which transpiration fully utilizes Ep [</w:t>
            </w:r>
            <w:proofErr w:type="spellStart"/>
            <w:r>
              <w:t>oC</w:t>
            </w:r>
            <w:proofErr w:type="spellEnd"/>
            <w:r>
              <w:t>]</w:t>
            </w:r>
          </w:p>
        </w:tc>
        <w:tc>
          <w:tcPr>
            <w:tcW w:w="323" w:type="pct"/>
          </w:tcPr>
          <w:p w14:paraId="7F41BE6C" w14:textId="77777777" w:rsidR="00E93B8C" w:rsidRDefault="00E93B8C" w:rsidP="000C3DAD">
            <w:r>
              <w:t>10</w:t>
            </w:r>
          </w:p>
        </w:tc>
        <w:tc>
          <w:tcPr>
            <w:tcW w:w="337" w:type="pct"/>
          </w:tcPr>
          <w:p w14:paraId="18333810" w14:textId="77777777" w:rsidR="00E93B8C" w:rsidRDefault="00E93B8C" w:rsidP="000C3DAD">
            <w:r>
              <w:t>10</w:t>
            </w:r>
          </w:p>
        </w:tc>
        <w:tc>
          <w:tcPr>
            <w:tcW w:w="413" w:type="pct"/>
          </w:tcPr>
          <w:p w14:paraId="7FFA76FB" w14:textId="77777777" w:rsidR="00E93B8C" w:rsidRDefault="00E93B8C" w:rsidP="000C3DAD">
            <w:r>
              <w:t>1</w:t>
            </w:r>
          </w:p>
        </w:tc>
        <w:tc>
          <w:tcPr>
            <w:tcW w:w="427" w:type="pct"/>
          </w:tcPr>
          <w:p w14:paraId="46B36BBA" w14:textId="77777777" w:rsidR="00E93B8C" w:rsidRDefault="00E93B8C" w:rsidP="000C3DAD">
            <w:r>
              <w:t>20</w:t>
            </w:r>
          </w:p>
        </w:tc>
        <w:tc>
          <w:tcPr>
            <w:tcW w:w="519" w:type="pct"/>
          </w:tcPr>
          <w:p w14:paraId="6C3891D0" w14:textId="5BA92D60" w:rsidR="00E93B8C" w:rsidRDefault="00E93B8C" w:rsidP="000C3DAD">
            <w:r>
              <w:fldChar w:fldCharType="begin" w:fldLock="1"/>
            </w:r>
            <w:r w:rsidR="00BA33C6">
              <w:instrText>ADDIN CSL_CITATION { "citationItems" : [ { "id" : "ITEM-1", "itemData" : { "DOI" : "10.5194/hess-16-4447-2012", "ISBN" : "1027-5606", "ISSN" : "10275606", "abstract" : "The Flow Duration Curve (FDC) is a classical method used to graphically represent the relationship between the frequency and magnitude of streamflow. In this sense it represents a compact signature of temporal runoff variability that can also be used to diagnose catchment rainfall-runoff responses, including similarity and differences between catchments. This paper is aimed at extracting regional patterns of the FDCs from observed daily flow data and elucidating the physical controls underlying these patterns, as a way to aid towards their regionalization and predictions in ungauged basins. The FDCs of total runoff (TFDC) using multi-decadal streamflow records for 197 catchments across the continental United States are separated into the FDCs of two runoff components, i.e., fast flow (FFDC) and slow flow (SFDC). In order to compactly display these regional patterns the 3-parameter mixed gamma distribution is employed to characterize the shapes of the normalized FDCs (i.e., TFDC, FFDC and SFDC) over the entire data record. This is repeated to also characterize the between-year variability of \"annual\" FDCs for 8 representative catchments chosen across a climate gradient. Results show that the mixed gamma distribution can adequately capture the shapes of the FDCs and their variation between catchments and also between years. Comparison between the between-catchment and between-year variability of the FDCs revealed significant space-time symmetry. Possible relationships between the parameters of the fitted mixed gamma distribution and catchment climatic and physiographic characteristics are explored in order to decipher and point to the underlying physical controls. The baseflow index (a surrogate for the collective impact of geology, soils, topology and vegetation, as well as climate) is found to be the dominant control on the shapes of the normalized TFDC and SFDC, whereas the product of maximum daily precipitation and the fraction of non-rainy days was found to control the shape of the FFDC. These relationships, arising from the separation of total runoff into its two components, provide a potential physical basis for regionalization of FDCs, as well as providing a conceptual framework for developing deeper process-based understanding of the FDCs. [ABSTRACT FROM AUTHOR]", "author" : [ { "dropping-particle" : "", "family" : "Ye", "given" : "S.", "non-dropping-particle" : "", "parse-names" : false, "suffix" : "" }, { "dropping-particle" : "", "family" : "Yaeger", "given" : "M.", "non-dropping-particle" : "", "parse-names" : false, "suffix" : "" }, { "dropping-particle" : "", "family" : "Coopersmith", "given" : "E.", "non-dropping-particle" : "", "parse-names" : false, "suffix" : "" }, { "dropping-particle" : "", "family" : "Cheng", "given" : "L.", "non-dropping-particle" : "", "parse-names" : false, "suffix" : "" }, { "dropping-particle" : "", "family" : "Sivapalan", "given" : "M.", "non-dropping-particle" : "", "parse-names" : false, "suffix" : "" } ], "container-title" : "Hydrology and Earth System Sciences", "id" : "ITEM-1", "issue" : "11", "issued" : { "date-parts" : [ [ "2012" ] ] }, "page" : "4447-4465", "title" : "Exploring the physical controls of regional patterns of flow duration curves - Part 2: Role of seasonality, the regime curve, and associated process controls", "type" : "article-journal", "volume" : "16" }, "uris" : [ "http://www.mendeley.com/documents/?uuid=741d5e55-016c-4ccc-99b7-f73b3a969164" ] } ], "mendeley" : { "formattedCitation" : "(Ye et al., 2012)", "plainTextFormattedCitation" : "(Ye et al., 2012)", "previouslyFormattedCitation" : "(Ye et al., 2012)" }, "properties" : { "noteIndex" : 0 }, "schema" : "https://github.com/citation-style-language/schema/raw/master/csl-citation.json" }</w:instrText>
            </w:r>
            <w:r>
              <w:fldChar w:fldCharType="separate"/>
            </w:r>
            <w:r w:rsidRPr="00AB65B5">
              <w:rPr>
                <w:noProof/>
              </w:rPr>
              <w:t>(Ye et al., 2012)</w:t>
            </w:r>
            <w:r>
              <w:fldChar w:fldCharType="end"/>
            </w:r>
          </w:p>
        </w:tc>
        <w:tc>
          <w:tcPr>
            <w:tcW w:w="1098" w:type="pct"/>
          </w:tcPr>
          <w:p w14:paraId="513ED132" w14:textId="0338FAAA" w:rsidR="00E93B8C" w:rsidRDefault="00E93B8C" w:rsidP="000C3DAD">
            <w:del w:id="35" w:author="Murray Peel" w:date="2018-12-01T18:19:00Z">
              <w:r w:rsidDel="008A3CF3">
                <w:delText>Note: t</w:delText>
              </w:r>
            </w:del>
            <w:ins w:id="36" w:author="Murray Peel" w:date="2018-12-01T18:19:00Z">
              <w:r w:rsidR="008A3CF3">
                <w:t>T</w:t>
              </w:r>
            </w:ins>
            <w:r>
              <w:t>he setup of minimum and maximum temperature used in Ye et al. (2012) is here changed to a minimum temperature + temperature range (</w:t>
            </w:r>
            <w:proofErr w:type="spellStart"/>
            <w:r>
              <w:t>Tmax</w:t>
            </w:r>
            <w:proofErr w:type="spellEnd"/>
            <w:r>
              <w:t xml:space="preserve"> = </w:t>
            </w:r>
            <w:proofErr w:type="spellStart"/>
            <w:r>
              <w:t>Tmin</w:t>
            </w:r>
            <w:proofErr w:type="spellEnd"/>
            <w:r>
              <w:t xml:space="preserve"> + </w:t>
            </w:r>
            <w:proofErr w:type="spellStart"/>
            <w:r>
              <w:t>Trange</w:t>
            </w:r>
            <w:proofErr w:type="spellEnd"/>
            <w:r>
              <w:t>) to avoid overlap in parameter values</w:t>
            </w:r>
          </w:p>
        </w:tc>
        <w:tc>
          <w:tcPr>
            <w:tcW w:w="1117" w:type="pct"/>
          </w:tcPr>
          <w:p w14:paraId="71EC5616" w14:textId="2BAAF8D8" w:rsidR="00E93B8C" w:rsidRDefault="006C5734" w:rsidP="000C3DAD">
            <w:r>
              <w:t>35</w:t>
            </w:r>
          </w:p>
        </w:tc>
      </w:tr>
      <w:tr w:rsidR="00E93B8C" w14:paraId="233227CD" w14:textId="77777777" w:rsidTr="00E93B8C">
        <w:tc>
          <w:tcPr>
            <w:tcW w:w="765" w:type="pct"/>
          </w:tcPr>
          <w:p w14:paraId="6EBDC6E1" w14:textId="77777777" w:rsidR="00E93B8C" w:rsidRDefault="00E93B8C" w:rsidP="000C3DAD">
            <w:r>
              <w:t>Evaporation reduction with depth coefficient [-]</w:t>
            </w:r>
          </w:p>
        </w:tc>
        <w:tc>
          <w:tcPr>
            <w:tcW w:w="323" w:type="pct"/>
          </w:tcPr>
          <w:p w14:paraId="01838A99" w14:textId="77777777" w:rsidR="00E93B8C" w:rsidRDefault="00E93B8C" w:rsidP="000C3DAD">
            <w:r>
              <w:t>0.083</w:t>
            </w:r>
          </w:p>
        </w:tc>
        <w:tc>
          <w:tcPr>
            <w:tcW w:w="337" w:type="pct"/>
          </w:tcPr>
          <w:p w14:paraId="2E68AF94" w14:textId="77777777" w:rsidR="00E93B8C" w:rsidRDefault="00E93B8C" w:rsidP="000C3DAD">
            <w:r>
              <w:t>1</w:t>
            </w:r>
          </w:p>
        </w:tc>
        <w:tc>
          <w:tcPr>
            <w:tcW w:w="413" w:type="pct"/>
          </w:tcPr>
          <w:p w14:paraId="012489C0" w14:textId="77777777" w:rsidR="00E93B8C" w:rsidRDefault="00E93B8C" w:rsidP="000C3DAD">
            <w:r>
              <w:t>0</w:t>
            </w:r>
          </w:p>
        </w:tc>
        <w:tc>
          <w:tcPr>
            <w:tcW w:w="427" w:type="pct"/>
          </w:tcPr>
          <w:p w14:paraId="71C54694" w14:textId="77777777" w:rsidR="00E93B8C" w:rsidRDefault="00E93B8C" w:rsidP="000C3DAD">
            <w:r>
              <w:t>1</w:t>
            </w:r>
          </w:p>
        </w:tc>
        <w:tc>
          <w:tcPr>
            <w:tcW w:w="519" w:type="pct"/>
          </w:tcPr>
          <w:p w14:paraId="38318A53" w14:textId="49540FEC" w:rsidR="00E93B8C" w:rsidRDefault="00E93B8C" w:rsidP="000C3DAD">
            <w:r>
              <w:fldChar w:fldCharType="begin" w:fldLock="1"/>
            </w:r>
            <w:r w:rsidR="008D7056">
              <w:instrText>ADDIN CSL_CITATION { "citationItems" : [ { "id" : "ITEM-1", "itemData" : { "DOI" : "10.1016/0022-1694(95)02993-1", "ISSN" : "00221694", "abstract" : "An empirical equation, which relates the infiltration rate to the actual soil moisture content, is proposed and incorporated in the Soil Moisture Accounting and Routing (SMAR) model to demonstrate one application of that equation. A modified SMAR model (SMARY) is developed and tested on four catchments with different climatic conditions. The results show that the SMARY model performs better than the SMAR model in terms of R2, mean square error and relative error. The modified model provides a more rational interpretation of the physical process of infiltration and also provides a tool for determining the actual infiltration rate under specific soil moisture conditions.", "author" : [ { "dropping-particle" : "", "family" : "Tan", "given" : "B. Q.", "non-dropping-particle" : "", "parse-names" : false, "suffix" : "" }, { "dropping-particle" : "", "family" : "O'Connor", "given" : "K. M.", "non-dropping-particle" : "", "parse-names" : false, "suffix" : "" } ], "container-title" : "Journal of Hydrology", "id" : "ITEM-1", "issue" : "1-4", "issued" : { "date-parts" : [ [ "1996" ] ] }, "page" : "275-295", "title" : "Application of an empirical infiltration equation in the SMAR conceptual model", "type" : "article-journal", "volume" : "185" }, "uris" : [ "http://www.mendeley.com/documents/?uuid=e44c38c0-a255-497a-8bbb-5e257bec6545" ] }, { "id" : "ITEM-2", "itemData" : { "DOI" : "10.1111/j.1365-2389.1950.tb00720.x", "ISBN" : "1365-2389", "ISSN" : "13652389", "abstract" : "Penman, H. L. (1950). The dependence of transpiration on weather and soil conditions. Journal of Soil Science, 1(1), 74-89.", "author" : [ { "dropping-particle" : "", "family" : "Penman", "given" : "H.L.", "non-dropping-particle" : "", "parse-names" : false, "suffix" : "" } ], "container-title" : "Journal of Soil Science", "id" : "ITEM-2", "issue" : "1", "issued" : { "date-parts" : [ [ "1950" ] ] }, "page" : "74-89", "title" : "the Dependence of Transpiration on Weather and Soil Conditions", "type" : "article-journal", "volume" : "1" }, "uris" : [ "http://www.mendeley.com/documents/?uuid=2f88515b-068e-438d-92da-ff7f8ab7f098" ] } ], "mendeley" : { "formattedCitation" : "(Penman, 1950; Tan and O\u2019Connor, 1996)", "plainTextFormattedCitation" : "(Penman, 1950; Tan and O\u2019Connor, 1996)", "previouslyFormattedCitation" : "(Penman, 1950; Tan &amp; O\u2019Connor, 1996)" }, "properties" : { "noteIndex" : 0 }, "schema" : "https://github.com/citation-style-language/schema/raw/master/csl-citation.json" }</w:instrText>
            </w:r>
            <w:r>
              <w:fldChar w:fldCharType="separate"/>
            </w:r>
            <w:r w:rsidR="008D7056" w:rsidRPr="008D7056">
              <w:rPr>
                <w:noProof/>
              </w:rPr>
              <w:t>(Penman, 1950; Tan and O’Connor, 1996)</w:t>
            </w:r>
            <w:r>
              <w:fldChar w:fldCharType="end"/>
            </w:r>
          </w:p>
        </w:tc>
        <w:tc>
          <w:tcPr>
            <w:tcW w:w="1098" w:type="pct"/>
          </w:tcPr>
          <w:p w14:paraId="5F9464CC" w14:textId="77777777" w:rsidR="00E93B8C" w:rsidRDefault="00E93B8C" w:rsidP="000C3DAD">
            <w:r>
              <w:t>0 is a physical limit</w:t>
            </w:r>
            <w:r>
              <w:br/>
              <w:t>1 is a physical limit</w:t>
            </w:r>
          </w:p>
        </w:tc>
        <w:tc>
          <w:tcPr>
            <w:tcW w:w="1117" w:type="pct"/>
          </w:tcPr>
          <w:p w14:paraId="0116A6B5" w14:textId="77777777" w:rsidR="006C5734" w:rsidRDefault="006C5734" w:rsidP="006C5734">
            <w:pPr>
              <w:rPr>
                <w:rFonts w:ascii="Calibri" w:hAnsi="Calibri"/>
                <w:color w:val="000000"/>
              </w:rPr>
            </w:pPr>
            <w:r>
              <w:rPr>
                <w:rFonts w:ascii="Calibri" w:hAnsi="Calibri"/>
                <w:color w:val="000000"/>
              </w:rPr>
              <w:t>17, 23, 25, 40</w:t>
            </w:r>
          </w:p>
          <w:p w14:paraId="5AEBCD5C" w14:textId="3F611C46" w:rsidR="00E93B8C" w:rsidRDefault="00E93B8C" w:rsidP="000C3DAD"/>
        </w:tc>
      </w:tr>
      <w:tr w:rsidR="00E93B8C" w14:paraId="04BDAA59" w14:textId="77777777" w:rsidTr="00E93B8C">
        <w:tc>
          <w:tcPr>
            <w:tcW w:w="765" w:type="pct"/>
          </w:tcPr>
          <w:p w14:paraId="562DB418" w14:textId="77777777" w:rsidR="00E93B8C" w:rsidRDefault="00E93B8C" w:rsidP="000C3DAD">
            <w:r>
              <w:t>Shape parameter for evaporation reduction in a deficit store</w:t>
            </w:r>
          </w:p>
        </w:tc>
        <w:tc>
          <w:tcPr>
            <w:tcW w:w="323" w:type="pct"/>
          </w:tcPr>
          <w:p w14:paraId="3262E7A4" w14:textId="77777777" w:rsidR="00E93B8C" w:rsidRDefault="00E93B8C" w:rsidP="000C3DAD"/>
        </w:tc>
        <w:tc>
          <w:tcPr>
            <w:tcW w:w="337" w:type="pct"/>
          </w:tcPr>
          <w:p w14:paraId="175D6023" w14:textId="77777777" w:rsidR="00E93B8C" w:rsidRDefault="00E93B8C" w:rsidP="000C3DAD"/>
        </w:tc>
        <w:tc>
          <w:tcPr>
            <w:tcW w:w="413" w:type="pct"/>
          </w:tcPr>
          <w:p w14:paraId="743DE538" w14:textId="77777777" w:rsidR="00E93B8C" w:rsidRDefault="00E93B8C" w:rsidP="000C3DAD">
            <w:r>
              <w:t>0</w:t>
            </w:r>
          </w:p>
        </w:tc>
        <w:tc>
          <w:tcPr>
            <w:tcW w:w="427" w:type="pct"/>
          </w:tcPr>
          <w:p w14:paraId="058F92A1" w14:textId="77777777" w:rsidR="00E93B8C" w:rsidRDefault="00E93B8C" w:rsidP="000C3DAD">
            <w:r>
              <w:t>1</w:t>
            </w:r>
          </w:p>
        </w:tc>
        <w:tc>
          <w:tcPr>
            <w:tcW w:w="519" w:type="pct"/>
          </w:tcPr>
          <w:p w14:paraId="6FF8D293" w14:textId="4022E1E5" w:rsidR="00E93B8C" w:rsidRDefault="00E93B8C" w:rsidP="000C3DAD">
            <w:r>
              <w:fldChar w:fldCharType="begin" w:fldLock="1"/>
            </w:r>
            <w:r w:rsidR="008D7056">
              <w:instrText>ADDIN CSL_CITATION { "citationItems" : [ { "id" : "ITEM-1", "itemData" : { "ISBN" : "1 85705 396 6", "abstract" : "Choosing a rainfall-runoff model for use in flood forecasting is not a straightforward decision and indeed may involve the selection of more than one. The aim of this Part 1 report is to provide a literature review of models in order to furnish a basic understanding of the types of model available, highlighting their similarities and differences. A sub-set of those reviewed are selected for more detailed assessment using data from a range of catchments. The results of this model intercomparison are presented in the Part 2 report. \\r\\n\\r\\nWhilst there is a plethora of \u201cbrand name\u201d models they involve a relatively small set of model functions which are configured in a variety of different ways. This is illustrated by the models reviewed here. The initial selection of models for review is guided by those already in use for flood forecasting in the UK. To this are added well-known models developed overseas and those with a distributed formulation. From this menu of models are selected the following eight models for intercomparison in Part 2: the Thames Catchment Model (TCM), the Midlands Catchment Runoff Model (MCRM), the Probability Distributed Moisture (PDM) model, the Isolated Event Model (IEM), the US National Weather Service Sacramento model, the Grid Model, the Transfer Function (TF) model and the Physically Realisable Transfer Function (PRTF) model. The first six are conceptual soil moisture accounting models, with the Grid Model having a distributed formulation, whilst the TF and PRTF are \u201cblack box\u201d time-series models. Also selected for review in Part 1 are the Input-Storage-Output or ISO-function model and the NAM model, which are both conceptual approaches. An outline review of some newer, general approaches to forecasting are given which include neural network (NN), fuzzy rule-based and nearest neighbour methods.\\r\\n\\r\\nAn important aspect of the use of rainfall-runoff models in a real-time forecasting environment is the ability to incorporate recent observations of flow in order to improve forecast performance. The available methods for forecast updating are reviewed with particular reference to state correction and error prediction techniques. The latter aim to adjust, for example, the water contents of conceptual stores in a model and are usually tailored for a specific model. In contrast, error prediction operates independently of the rainfall-runoff model structure by exploiting the dependence in model errors to predict future ones. Paramet\u2026", "author" : [ { "dropping-particle" : "", "family" : "Moore", "given" : "R.J.", "non-dropping-particle" : "", "parse-names" : false, "suffix" : "" }, { "dropping-particle" : "", "family" : "Bell", "given" : "V.A.", "non-dropping-particle" : "", "parse-names" : false, "suffix" : "" } ], "id" : "ITEM-1", "issued" : { "date-parts" : [ [ "2001" ] ] }, "number-of-pages" : "94", "publisher" : "Environment Agency", "publisher-place" : "Bristol", "title" : "Comparison of rainfall-runoff models for flood forecasting. Part 1: Literature review of models", "type" : "report" }, "uris" : [ "http://www.mendeley.com/documents/?uuid=f58df84d-0382-489c-8b71-276a2fbc8936" ] } ], "mendeley" : { "formattedCitation" : "(Moore and Bell, 2001)", "plainTextFormattedCitation" : "(Moore and Bell, 2001)", "previouslyFormattedCitation" : "(Moore &amp; Bell, 2001)" }, "properties" : { "noteIndex" : 0 }, "schema" : "https://github.com/citation-style-language/schema/raw/master/csl-citation.json" }</w:instrText>
            </w:r>
            <w:r>
              <w:fldChar w:fldCharType="separate"/>
            </w:r>
            <w:r w:rsidR="008D7056" w:rsidRPr="008D7056">
              <w:rPr>
                <w:noProof/>
              </w:rPr>
              <w:t>(Moore and Bell, 2001)</w:t>
            </w:r>
            <w:r>
              <w:fldChar w:fldCharType="end"/>
            </w:r>
          </w:p>
        </w:tc>
        <w:tc>
          <w:tcPr>
            <w:tcW w:w="1098" w:type="pct"/>
          </w:tcPr>
          <w:p w14:paraId="37B33210" w14:textId="77777777" w:rsidR="00E93B8C" w:rsidRDefault="00E93B8C" w:rsidP="000C3DAD">
            <w:r>
              <w:t>This uses a sigmoid function to determine a fraction of Ep to evaporate. Values &gt;1 make the transition very steep</w:t>
            </w:r>
          </w:p>
        </w:tc>
        <w:tc>
          <w:tcPr>
            <w:tcW w:w="1117" w:type="pct"/>
          </w:tcPr>
          <w:p w14:paraId="70944F93" w14:textId="509FD5D0" w:rsidR="00E93B8C" w:rsidRDefault="00E93B8C" w:rsidP="000C3DAD">
            <w:r>
              <w:t>3</w:t>
            </w:r>
            <w:r w:rsidR="006C5734">
              <w:t>9</w:t>
            </w:r>
          </w:p>
        </w:tc>
      </w:tr>
      <w:tr w:rsidR="00E93B8C" w14:paraId="630A8A1A" w14:textId="77777777" w:rsidTr="00E93B8C">
        <w:tc>
          <w:tcPr>
            <w:tcW w:w="765" w:type="pct"/>
          </w:tcPr>
          <w:p w14:paraId="7B3CDA31" w14:textId="77777777" w:rsidR="00E93B8C" w:rsidRDefault="00E93B8C" w:rsidP="000C3DAD">
            <w:r>
              <w:t>Evaporation non-linearity coefficient [-]</w:t>
            </w:r>
          </w:p>
        </w:tc>
        <w:tc>
          <w:tcPr>
            <w:tcW w:w="323" w:type="pct"/>
          </w:tcPr>
          <w:p w14:paraId="688B7D0A" w14:textId="77777777" w:rsidR="00E93B8C" w:rsidRDefault="00E93B8C" w:rsidP="000C3DAD"/>
        </w:tc>
        <w:tc>
          <w:tcPr>
            <w:tcW w:w="337" w:type="pct"/>
          </w:tcPr>
          <w:p w14:paraId="4A48D08F" w14:textId="77777777" w:rsidR="00E93B8C" w:rsidRDefault="00E93B8C" w:rsidP="000C3DAD"/>
        </w:tc>
        <w:tc>
          <w:tcPr>
            <w:tcW w:w="413" w:type="pct"/>
          </w:tcPr>
          <w:p w14:paraId="6675D550" w14:textId="77777777" w:rsidR="00E93B8C" w:rsidRDefault="00E93B8C" w:rsidP="000C3DAD">
            <w:r>
              <w:t>0</w:t>
            </w:r>
          </w:p>
        </w:tc>
        <w:tc>
          <w:tcPr>
            <w:tcW w:w="427" w:type="pct"/>
          </w:tcPr>
          <w:p w14:paraId="51855652" w14:textId="77777777" w:rsidR="00E93B8C" w:rsidRDefault="00E93B8C" w:rsidP="000C3DAD">
            <w:r>
              <w:t>10</w:t>
            </w:r>
          </w:p>
        </w:tc>
        <w:tc>
          <w:tcPr>
            <w:tcW w:w="519" w:type="pct"/>
          </w:tcPr>
          <w:p w14:paraId="034D7616" w14:textId="092CE2A6" w:rsidR="00E93B8C" w:rsidRDefault="00E93B8C" w:rsidP="000C3DAD">
            <w:r>
              <w:fldChar w:fldCharType="begin" w:fldLock="1"/>
            </w:r>
            <w:r w:rsidR="00BA33C6">
              <w:instrText>ADDIN CSL_CITATION { "citationItems" : [ { "id" : "ITEM-1", "itemData" : { "ISBN" : "0885-6087", "ISSN" : "08856087", "PMID" : "3881978", "abstract" : "A long-term water balance model has been developed to predict the hydrological effects of land-use change (especially forest clearing) in small experimental catchments in the south-west of Western Australia. This small catchment model has been used as the building block for the development of a large catchment-scale model, and has also formed the basis for a coupled water and salt balance model, developed to predict the changes in stream salinity resulting from land-use and climate change. The application of the coupled salt and water balance model to predict stream salinities in two small experimental catchments, and the application of the large catchment-scale model to predict changes in water yield in a medium-sized catchment that is being mined for bauxite, are presented in Parts 2 and 3, respectively, of this series of papers. The small catchment model has been designed as a simple, robust, conceptually based model of the basic daily water balance fluxes in forested catchments. The responses of the catchment to rainfall and pan evaporation are conceptualized in terms of three interdependent subsurface stores A, B and F. Store A depicts a near-stream perched aquifer system; B represents a deeper, permanent groundwater system; and F is an intermediate, unsaturated infiltration store. The responses of these stores are characterized by a set of constitutive relations which involves a number of conceptual parameters. These parameters are estimated by calibration by comparing observed and pre dieted runoff. The model has performed very well in simulations carried out on Salmon and Wights, two small experimental catchments in the Collie River basin in south-west Western Australia. The results from the application of the model to these small catchments are presented in this paper.", "author" : [ { "dropping-particle" : "", "family" : "Sivapalan", "given" : "Murugesu", "non-dropping-particle" : "", "parse-names" : false, "suffix" : "" }, { "dropping-particle" : "", "family" : "Ruprecht", "given" : "John K.", "non-dropping-particle" : "", "parse-names" : false, "suffix" : "" }, { "dropping-particle" : "", "family" : "Viney", "given" : "Neil R.", "non-dropping-particle" : "", "parse-names" : false, "suffix" : "" } ], "container-title" : "Hydrological Processes", "id" : "ITEM-1", "issue" : "3", "issued" : { "date-parts" : [ [ "1996" ] ] }, "title" : "Water and salt balance modelling to predict the effects of land-use changes in forested catchments. 1. Small catchment water balance model", "type" : "article-journal", "volume" : "10" }, "uris" : [ "http://www.mendeley.com/documents/?uuid=d90deb7e-7bfc-44df-8a1a-7eacaf1f74d0" ] } ], "mendeley" : { "formattedCitation" : "(Sivapalan et al., 1996)", "plainTextFormattedCitation" : "(Sivapalan et al., 1996)", "previouslyFormattedCitation" : "(Sivapalan et al., 1996)" }, "properties" : { "noteIndex" : 0 }, "schema" : "https://github.com/citation-style-language/schema/raw/master/csl-citation.json" }</w:instrText>
            </w:r>
            <w:r>
              <w:fldChar w:fldCharType="separate"/>
            </w:r>
            <w:r w:rsidR="00AB65B5" w:rsidRPr="00AB65B5">
              <w:rPr>
                <w:noProof/>
              </w:rPr>
              <w:t>(Sivapalan et al., 1996)</w:t>
            </w:r>
            <w:r>
              <w:fldChar w:fldCharType="end"/>
            </w:r>
          </w:p>
        </w:tc>
        <w:tc>
          <w:tcPr>
            <w:tcW w:w="1098" w:type="pct"/>
          </w:tcPr>
          <w:p w14:paraId="4DB7EBDB" w14:textId="77777777" w:rsidR="00E93B8C" w:rsidRDefault="00E93B8C" w:rsidP="000C3DAD">
            <w:r>
              <w:t>Very difficult to find information for. Assumption made to be in line with other non-linearity coefficients.</w:t>
            </w:r>
          </w:p>
        </w:tc>
        <w:tc>
          <w:tcPr>
            <w:tcW w:w="1117" w:type="pct"/>
          </w:tcPr>
          <w:p w14:paraId="1C6B7582" w14:textId="77777777" w:rsidR="006C5734" w:rsidRDefault="006C5734" w:rsidP="006C5734">
            <w:pPr>
              <w:rPr>
                <w:rFonts w:ascii="Calibri" w:hAnsi="Calibri"/>
                <w:color w:val="000000"/>
              </w:rPr>
            </w:pPr>
            <w:r>
              <w:rPr>
                <w:rFonts w:ascii="Calibri" w:hAnsi="Calibri"/>
                <w:color w:val="000000"/>
              </w:rPr>
              <w:t>23, 43</w:t>
            </w:r>
          </w:p>
          <w:p w14:paraId="23DFFD70" w14:textId="7B9E900D" w:rsidR="00E93B8C" w:rsidRDefault="00E93B8C" w:rsidP="000C3DAD"/>
        </w:tc>
      </w:tr>
      <w:tr w:rsidR="00E93B8C" w14:paraId="1F3FB378" w14:textId="77777777" w:rsidTr="00E93B8C">
        <w:tc>
          <w:tcPr>
            <w:tcW w:w="765" w:type="pct"/>
          </w:tcPr>
          <w:p w14:paraId="2660EE2D" w14:textId="77777777" w:rsidR="00E93B8C" w:rsidRDefault="00E93B8C" w:rsidP="000C3DAD"/>
        </w:tc>
        <w:tc>
          <w:tcPr>
            <w:tcW w:w="323" w:type="pct"/>
          </w:tcPr>
          <w:p w14:paraId="6F9DE8F2" w14:textId="77777777" w:rsidR="00E93B8C" w:rsidRDefault="00E93B8C" w:rsidP="000C3DAD"/>
        </w:tc>
        <w:tc>
          <w:tcPr>
            <w:tcW w:w="337" w:type="pct"/>
          </w:tcPr>
          <w:p w14:paraId="17FE7963" w14:textId="77777777" w:rsidR="00E93B8C" w:rsidRDefault="00E93B8C" w:rsidP="000C3DAD"/>
        </w:tc>
        <w:tc>
          <w:tcPr>
            <w:tcW w:w="413" w:type="pct"/>
          </w:tcPr>
          <w:p w14:paraId="18838CFB" w14:textId="77777777" w:rsidR="00E93B8C" w:rsidRDefault="00E93B8C" w:rsidP="000C3DAD"/>
        </w:tc>
        <w:tc>
          <w:tcPr>
            <w:tcW w:w="427" w:type="pct"/>
          </w:tcPr>
          <w:p w14:paraId="09C42DA3" w14:textId="77777777" w:rsidR="00E93B8C" w:rsidRDefault="00E93B8C" w:rsidP="000C3DAD"/>
        </w:tc>
        <w:tc>
          <w:tcPr>
            <w:tcW w:w="519" w:type="pct"/>
          </w:tcPr>
          <w:p w14:paraId="46177F63" w14:textId="77777777" w:rsidR="00E93B8C" w:rsidRDefault="00E93B8C" w:rsidP="000C3DAD"/>
        </w:tc>
        <w:tc>
          <w:tcPr>
            <w:tcW w:w="1098" w:type="pct"/>
          </w:tcPr>
          <w:p w14:paraId="0E7EC326" w14:textId="77777777" w:rsidR="00E93B8C" w:rsidRDefault="00E93B8C" w:rsidP="000C3DAD"/>
        </w:tc>
        <w:tc>
          <w:tcPr>
            <w:tcW w:w="1117" w:type="pct"/>
          </w:tcPr>
          <w:p w14:paraId="3011358A" w14:textId="77777777" w:rsidR="00E93B8C" w:rsidRDefault="00E93B8C" w:rsidP="000C3DAD"/>
        </w:tc>
      </w:tr>
      <w:tr w:rsidR="00E93B8C" w14:paraId="241F76C2" w14:textId="77777777" w:rsidTr="00E93B8C">
        <w:tc>
          <w:tcPr>
            <w:tcW w:w="5000" w:type="pct"/>
            <w:gridSpan w:val="8"/>
          </w:tcPr>
          <w:p w14:paraId="69D4CF3E" w14:textId="7AD81955" w:rsidR="00E93B8C" w:rsidRPr="00F67E96" w:rsidRDefault="00E93B8C" w:rsidP="000C3DAD">
            <w:pPr>
              <w:rPr>
                <w:b/>
              </w:rPr>
            </w:pPr>
            <w:r w:rsidRPr="00F67E96">
              <w:rPr>
                <w:b/>
              </w:rPr>
              <w:t>Soil moisture parameters</w:t>
            </w:r>
          </w:p>
        </w:tc>
      </w:tr>
      <w:tr w:rsidR="00E93B8C" w14:paraId="19C9E049" w14:textId="77777777" w:rsidTr="00E93B8C">
        <w:tc>
          <w:tcPr>
            <w:tcW w:w="765" w:type="pct"/>
          </w:tcPr>
          <w:p w14:paraId="661BC644" w14:textId="77777777" w:rsidR="00E93B8C" w:rsidRDefault="00E93B8C" w:rsidP="000C3DAD">
            <w:r>
              <w:lastRenderedPageBreak/>
              <w:t>Maximum store depth [mm]</w:t>
            </w:r>
          </w:p>
        </w:tc>
        <w:tc>
          <w:tcPr>
            <w:tcW w:w="323" w:type="pct"/>
          </w:tcPr>
          <w:p w14:paraId="52921E15" w14:textId="77777777" w:rsidR="00E93B8C" w:rsidRDefault="00E93B8C" w:rsidP="000C3DAD">
            <w:r>
              <w:t>1</w:t>
            </w:r>
          </w:p>
        </w:tc>
        <w:tc>
          <w:tcPr>
            <w:tcW w:w="337" w:type="pct"/>
          </w:tcPr>
          <w:p w14:paraId="4A98DD60" w14:textId="5A0BC629" w:rsidR="00E93B8C" w:rsidRDefault="00711D6B" w:rsidP="000C3DAD">
            <w:r>
              <w:fldChar w:fldCharType="begin"/>
            </w:r>
            <w:r>
              <w:instrText xml:space="preserve"> REF _Ref527721679 \h </w:instrText>
            </w:r>
            <w:r>
              <w:fldChar w:fldCharType="separate"/>
            </w:r>
            <w:r>
              <w:t xml:space="preserve">Table </w:t>
            </w:r>
            <w:r>
              <w:rPr>
                <w:noProof/>
              </w:rPr>
              <w:t>7</w:t>
            </w:r>
            <w:r>
              <w:fldChar w:fldCharType="end"/>
            </w:r>
          </w:p>
        </w:tc>
        <w:tc>
          <w:tcPr>
            <w:tcW w:w="413" w:type="pct"/>
          </w:tcPr>
          <w:p w14:paraId="65718C3B" w14:textId="77777777" w:rsidR="00E93B8C" w:rsidRDefault="00E93B8C" w:rsidP="000C3DAD">
            <w:r>
              <w:t>1</w:t>
            </w:r>
          </w:p>
        </w:tc>
        <w:tc>
          <w:tcPr>
            <w:tcW w:w="427" w:type="pct"/>
          </w:tcPr>
          <w:p w14:paraId="501DA3E6" w14:textId="77777777" w:rsidR="00E93B8C" w:rsidRDefault="00E93B8C" w:rsidP="000C3DAD">
            <w:r>
              <w:t>2000</w:t>
            </w:r>
          </w:p>
        </w:tc>
        <w:tc>
          <w:tcPr>
            <w:tcW w:w="519" w:type="pct"/>
          </w:tcPr>
          <w:p w14:paraId="1C25A10C" w14:textId="77777777" w:rsidR="00E93B8C" w:rsidRDefault="00E93B8C" w:rsidP="000C3DAD"/>
        </w:tc>
        <w:tc>
          <w:tcPr>
            <w:tcW w:w="1098" w:type="pct"/>
          </w:tcPr>
          <w:p w14:paraId="6AA011D0" w14:textId="77777777" w:rsidR="00E93B8C" w:rsidRDefault="00E93B8C" w:rsidP="000C3DAD">
            <w:r>
              <w:t>0 is a physical limit</w:t>
            </w:r>
          </w:p>
        </w:tc>
        <w:tc>
          <w:tcPr>
            <w:tcW w:w="1117" w:type="pct"/>
          </w:tcPr>
          <w:p w14:paraId="19D84B35" w14:textId="1E133C18" w:rsidR="00E93B8C" w:rsidRPr="00F3237B" w:rsidRDefault="00F3237B" w:rsidP="000C3DAD">
            <w:pPr>
              <w:rPr>
                <w:rFonts w:ascii="Calibri" w:hAnsi="Calibri"/>
                <w:color w:val="000000"/>
              </w:rPr>
            </w:pPr>
            <w:r>
              <w:rPr>
                <w:rFonts w:ascii="Calibri" w:hAnsi="Calibri"/>
                <w:color w:val="000000"/>
              </w:rPr>
              <w:t>1, 2, 3, 4, 5, 6, 7, 8, 9, 10, 11, 12, 13, 14, 15, 16, 17, 18, 19, 20, 21, 22, 23, 24, 26, 27, 28, 29, 30, 31, 32, 33, 34, 35, 36, 37, 38, 39, 40, 41, 42, 43, 44, 45, 46</w:t>
            </w:r>
          </w:p>
        </w:tc>
      </w:tr>
      <w:tr w:rsidR="00E93B8C" w14:paraId="740D1FF3" w14:textId="77777777" w:rsidTr="00E93B8C">
        <w:tc>
          <w:tcPr>
            <w:tcW w:w="765" w:type="pct"/>
          </w:tcPr>
          <w:p w14:paraId="70AE148D" w14:textId="77777777" w:rsidR="00E93B8C" w:rsidRDefault="00E93B8C" w:rsidP="000C3DAD">
            <w:r>
              <w:t>Capillary rise [mm/d]</w:t>
            </w:r>
          </w:p>
        </w:tc>
        <w:tc>
          <w:tcPr>
            <w:tcW w:w="323" w:type="pct"/>
          </w:tcPr>
          <w:p w14:paraId="615762BA" w14:textId="77777777" w:rsidR="00E93B8C" w:rsidRDefault="00E93B8C" w:rsidP="000C3DAD">
            <w:r>
              <w:t>0</w:t>
            </w:r>
          </w:p>
        </w:tc>
        <w:tc>
          <w:tcPr>
            <w:tcW w:w="337" w:type="pct"/>
          </w:tcPr>
          <w:p w14:paraId="70735CFF" w14:textId="00D62329" w:rsidR="00E93B8C" w:rsidRDefault="00711D6B" w:rsidP="000C3DAD">
            <w:r>
              <w:fldChar w:fldCharType="begin"/>
            </w:r>
            <w:r>
              <w:instrText xml:space="preserve"> REF _Ref527721684 \h </w:instrText>
            </w:r>
            <w:r>
              <w:fldChar w:fldCharType="separate"/>
            </w:r>
            <w:r>
              <w:t xml:space="preserve">Table </w:t>
            </w:r>
            <w:r>
              <w:rPr>
                <w:noProof/>
              </w:rPr>
              <w:t>10</w:t>
            </w:r>
            <w:r>
              <w:fldChar w:fldCharType="end"/>
            </w:r>
          </w:p>
        </w:tc>
        <w:tc>
          <w:tcPr>
            <w:tcW w:w="413" w:type="pct"/>
          </w:tcPr>
          <w:p w14:paraId="14C3A444" w14:textId="77777777" w:rsidR="00E93B8C" w:rsidRDefault="00E93B8C" w:rsidP="000C3DAD">
            <w:r>
              <w:t>0</w:t>
            </w:r>
          </w:p>
        </w:tc>
        <w:tc>
          <w:tcPr>
            <w:tcW w:w="427" w:type="pct"/>
          </w:tcPr>
          <w:p w14:paraId="30818179" w14:textId="77777777" w:rsidR="00E93B8C" w:rsidRDefault="00E93B8C" w:rsidP="000C3DAD">
            <w:r>
              <w:t>4</w:t>
            </w:r>
          </w:p>
        </w:tc>
        <w:tc>
          <w:tcPr>
            <w:tcW w:w="519" w:type="pct"/>
          </w:tcPr>
          <w:p w14:paraId="7350BE58" w14:textId="77777777" w:rsidR="00E93B8C" w:rsidRDefault="00E93B8C" w:rsidP="000C3DAD"/>
        </w:tc>
        <w:tc>
          <w:tcPr>
            <w:tcW w:w="1098" w:type="pct"/>
          </w:tcPr>
          <w:p w14:paraId="7BA3296E" w14:textId="5AFC6F65" w:rsidR="00E93B8C" w:rsidRDefault="00E93B8C" w:rsidP="000C3DAD">
            <w:r>
              <w:t>0 is a physical limit</w:t>
            </w:r>
            <w:r>
              <w:br/>
              <w:t xml:space="preserve">SMHI gives a default value of 1 mm/d for use with HBV. We </w:t>
            </w:r>
            <w:del w:id="37" w:author="Ross Woods" w:date="2018-11-23T15:33:00Z">
              <w:r w:rsidDel="00337D36">
                <w:delText xml:space="preserve">go </w:delText>
              </w:r>
            </w:del>
            <w:ins w:id="38" w:author="Ross Woods" w:date="2018-11-23T15:33:00Z">
              <w:r w:rsidR="00337D36">
                <w:t xml:space="preserve">use a </w:t>
              </w:r>
            </w:ins>
            <w:r>
              <w:t xml:space="preserve">wider </w:t>
            </w:r>
            <w:ins w:id="39" w:author="Ross Woods" w:date="2018-11-23T15:33:00Z">
              <w:r w:rsidR="00337D36">
                <w:t xml:space="preserve">range </w:t>
              </w:r>
            </w:ins>
            <w:r>
              <w:t>here</w:t>
            </w:r>
          </w:p>
        </w:tc>
        <w:tc>
          <w:tcPr>
            <w:tcW w:w="1117" w:type="pct"/>
          </w:tcPr>
          <w:p w14:paraId="3AFD5030" w14:textId="77777777" w:rsidR="00F3237B" w:rsidRDefault="00F3237B" w:rsidP="00F3237B">
            <w:pPr>
              <w:rPr>
                <w:rFonts w:ascii="Calibri" w:hAnsi="Calibri"/>
                <w:color w:val="000000"/>
              </w:rPr>
            </w:pPr>
            <w:r>
              <w:rPr>
                <w:rFonts w:ascii="Calibri" w:hAnsi="Calibri"/>
                <w:color w:val="000000"/>
              </w:rPr>
              <w:t>13, 15, 37, 38</w:t>
            </w:r>
          </w:p>
          <w:p w14:paraId="3D795DB8" w14:textId="0EB1BFFB" w:rsidR="00E93B8C" w:rsidRDefault="00E93B8C" w:rsidP="000C3DAD"/>
        </w:tc>
      </w:tr>
      <w:tr w:rsidR="00E93B8C" w14:paraId="1A38D142" w14:textId="77777777" w:rsidTr="00E93B8C">
        <w:tc>
          <w:tcPr>
            <w:tcW w:w="765" w:type="pct"/>
          </w:tcPr>
          <w:p w14:paraId="368FB1C0" w14:textId="77777777" w:rsidR="00E93B8C" w:rsidRDefault="00E93B8C" w:rsidP="000C3DAD">
            <w:r>
              <w:t>Percolation rate [mm/d]</w:t>
            </w:r>
          </w:p>
        </w:tc>
        <w:tc>
          <w:tcPr>
            <w:tcW w:w="323" w:type="pct"/>
          </w:tcPr>
          <w:p w14:paraId="41A2F1FC" w14:textId="77777777" w:rsidR="00E93B8C" w:rsidRDefault="00E93B8C" w:rsidP="000C3DAD">
            <w:r>
              <w:t>0</w:t>
            </w:r>
          </w:p>
        </w:tc>
        <w:tc>
          <w:tcPr>
            <w:tcW w:w="337" w:type="pct"/>
          </w:tcPr>
          <w:p w14:paraId="232A2538" w14:textId="5A9365DC" w:rsidR="00E93B8C" w:rsidRDefault="00711D6B" w:rsidP="000C3DAD">
            <w:r>
              <w:fldChar w:fldCharType="begin"/>
            </w:r>
            <w:r>
              <w:instrText xml:space="preserve"> REF _Ref527721691 \h </w:instrText>
            </w:r>
            <w:r>
              <w:fldChar w:fldCharType="separate"/>
            </w:r>
            <w:r>
              <w:t xml:space="preserve">Table </w:t>
            </w:r>
            <w:r>
              <w:rPr>
                <w:noProof/>
              </w:rPr>
              <w:t>9</w:t>
            </w:r>
            <w:r>
              <w:fldChar w:fldCharType="end"/>
            </w:r>
          </w:p>
        </w:tc>
        <w:tc>
          <w:tcPr>
            <w:tcW w:w="413" w:type="pct"/>
          </w:tcPr>
          <w:p w14:paraId="22E29290" w14:textId="77777777" w:rsidR="00E93B8C" w:rsidRDefault="00E93B8C" w:rsidP="000C3DAD">
            <w:r>
              <w:t>0</w:t>
            </w:r>
          </w:p>
        </w:tc>
        <w:tc>
          <w:tcPr>
            <w:tcW w:w="427" w:type="pct"/>
          </w:tcPr>
          <w:p w14:paraId="691D6125" w14:textId="77777777" w:rsidR="00E93B8C" w:rsidRDefault="00E93B8C" w:rsidP="000C3DAD">
            <w:r>
              <w:t>20</w:t>
            </w:r>
          </w:p>
        </w:tc>
        <w:tc>
          <w:tcPr>
            <w:tcW w:w="519" w:type="pct"/>
          </w:tcPr>
          <w:p w14:paraId="2724C98B" w14:textId="118EBBB2" w:rsidR="00E93B8C" w:rsidRDefault="00E93B8C" w:rsidP="000C3DAD">
            <w:r>
              <w:fldChar w:fldCharType="begin" w:fldLock="1"/>
            </w:r>
            <w:r w:rsidR="008D7056">
              <w:instrText>ADDIN CSL_CITATION { "citationItems" : [ { "id" : "ITEM-1", "itemData" : { "DOI" : "10.1029/2007WR006380", "ISBN" : "0043-1397", "ISSN" : "00431397", "abstract" : "A lysimeter experiment was conducted in southeastern Australia to quantify the deep percolation response under irrigated pasture to different soil types, water table depths, and ponding times during surface irrigation. Deep percolation was governed by the final infiltration rate of the subsoil, the ponding time, the water table depth, and the amount of water stored in the rootzone between saturation and field capacity. These key variables were used to characterize both steady- and nonsteady-state percolation in a conceptual model of deep percolation. The conceptual model was found to provide an effective representation of deep percolation for both the lysimeter and field-scale water balance data. Steady-state percolation during irrigation was the dominant process contributing to deep percolation on most of the studied soils. Nonsteady-state percolation (redistribution) was very important for the sandiest soil type. The conceptual model provided better prediction of deep percolation than both data-based model (artificial neural network) and process-based modeling approach (1-D Richards' equation model).", "author" : [ { "dropping-particle" : "", "family" : "Bethune", "given" : "M. G.", "non-dropping-particle" : "", "parse-names" : false, "suffix" : "" }, { "dropping-particle" : "", "family" : "Selle", "given" : "B.", "non-dropping-particle" : "", "parse-names" : false, "suffix" : "" }, { "dropping-particle" : "", "family" : "Wang", "given" : "Q. J.", "non-dropping-particle" : "", "parse-names" : false, "suffix" : "" } ], "container-title" : "Water Resources Research", "id" : "ITEM-1", "issue" : "12", "issued" : { "date-parts" : [ [ "2008" ] ] }, "page" : "1-16", "title" : "Understanding and predicting deep percolation under surface irrigation", "type" : "article-journal", "volume" : "44" }, "uris" : [ "http://www.mendeley.com/documents/?uuid=824ee519-30a8-4363-93d6-f93f147f711e" ] } ], "mendeley" : { "formattedCitation" : "(Bethune et al., 2008)", "plainTextFormattedCitation" : "(Bethune et al., 2008)", "previouslyFormattedCitation" : "(Bethune, Selle, &amp; Wang, 2008)" }, "properties" : { "noteIndex" : 0 }, "schema" : "https://github.com/citation-style-language/schema/raw/master/csl-citation.json" }</w:instrText>
            </w:r>
            <w:r>
              <w:fldChar w:fldCharType="separate"/>
            </w:r>
            <w:r w:rsidR="008D7056" w:rsidRPr="008D7056">
              <w:rPr>
                <w:noProof/>
              </w:rPr>
              <w:t>(Bethune et al., 2008)</w:t>
            </w:r>
            <w:r>
              <w:fldChar w:fldCharType="end"/>
            </w:r>
          </w:p>
        </w:tc>
        <w:tc>
          <w:tcPr>
            <w:tcW w:w="1098" w:type="pct"/>
          </w:tcPr>
          <w:p w14:paraId="4954B210" w14:textId="0CEF179C" w:rsidR="00E93B8C" w:rsidRDefault="00E93B8C" w:rsidP="000C3DAD">
            <w:del w:id="40" w:author="Ross Woods" w:date="2018-11-23T15:34:00Z">
              <w:r w:rsidDel="00337D36">
                <w:delText xml:space="preserve">Certain </w:delText>
              </w:r>
            </w:del>
            <w:ins w:id="41" w:author="Ross Woods" w:date="2018-11-23T15:34:00Z">
              <w:r w:rsidR="00337D36">
                <w:t xml:space="preserve">Some </w:t>
              </w:r>
            </w:ins>
            <w:r>
              <w:t xml:space="preserve">modelling studies report very large percolation rates (100 mm/d). Bethune et al (2008) report ~11mm/d from field observations. </w:t>
            </w:r>
          </w:p>
        </w:tc>
        <w:tc>
          <w:tcPr>
            <w:tcW w:w="1117" w:type="pct"/>
          </w:tcPr>
          <w:p w14:paraId="5721792D" w14:textId="77777777" w:rsidR="00F3237B" w:rsidRDefault="00F3237B" w:rsidP="00F3237B">
            <w:pPr>
              <w:rPr>
                <w:rFonts w:ascii="Calibri" w:hAnsi="Calibri"/>
                <w:color w:val="000000"/>
              </w:rPr>
            </w:pPr>
            <w:r>
              <w:rPr>
                <w:rFonts w:ascii="Calibri" w:hAnsi="Calibri"/>
                <w:color w:val="000000"/>
              </w:rPr>
              <w:t>21, 26, 34, 37, 39, 44, 45</w:t>
            </w:r>
          </w:p>
          <w:p w14:paraId="513FDE1D" w14:textId="3483929D" w:rsidR="00E93B8C" w:rsidRDefault="00E93B8C" w:rsidP="000C3DAD"/>
        </w:tc>
      </w:tr>
      <w:tr w:rsidR="00E93B8C" w14:paraId="3E03FAD3" w14:textId="77777777" w:rsidTr="00E93B8C">
        <w:tc>
          <w:tcPr>
            <w:tcW w:w="765" w:type="pct"/>
          </w:tcPr>
          <w:p w14:paraId="10C098D6" w14:textId="77777777" w:rsidR="00E93B8C" w:rsidRDefault="00E93B8C" w:rsidP="000C3DAD">
            <w:r>
              <w:t>Percolation fraction [-]</w:t>
            </w:r>
          </w:p>
        </w:tc>
        <w:tc>
          <w:tcPr>
            <w:tcW w:w="323" w:type="pct"/>
          </w:tcPr>
          <w:p w14:paraId="47B404A3" w14:textId="77777777" w:rsidR="00E93B8C" w:rsidRDefault="00E93B8C" w:rsidP="000C3DAD">
            <w:r>
              <w:t>0.013</w:t>
            </w:r>
          </w:p>
        </w:tc>
        <w:tc>
          <w:tcPr>
            <w:tcW w:w="337" w:type="pct"/>
          </w:tcPr>
          <w:p w14:paraId="6022B236" w14:textId="77777777" w:rsidR="00E93B8C" w:rsidRDefault="00E93B8C" w:rsidP="000C3DAD">
            <w:r>
              <w:t>0.533</w:t>
            </w:r>
          </w:p>
        </w:tc>
        <w:tc>
          <w:tcPr>
            <w:tcW w:w="413" w:type="pct"/>
          </w:tcPr>
          <w:p w14:paraId="2E1BA905" w14:textId="77777777" w:rsidR="00E93B8C" w:rsidRDefault="00E93B8C" w:rsidP="000C3DAD">
            <w:r>
              <w:t>0</w:t>
            </w:r>
          </w:p>
        </w:tc>
        <w:tc>
          <w:tcPr>
            <w:tcW w:w="427" w:type="pct"/>
          </w:tcPr>
          <w:p w14:paraId="762FF1C4" w14:textId="77777777" w:rsidR="00E93B8C" w:rsidRDefault="00E93B8C" w:rsidP="000C3DAD">
            <w:r>
              <w:t>1</w:t>
            </w:r>
          </w:p>
        </w:tc>
        <w:tc>
          <w:tcPr>
            <w:tcW w:w="519" w:type="pct"/>
          </w:tcPr>
          <w:p w14:paraId="285ADAF3" w14:textId="4D20E1C7" w:rsidR="00E93B8C" w:rsidRDefault="00E93B8C" w:rsidP="000C3DAD">
            <w:r>
              <w:fldChar w:fldCharType="begin" w:fldLock="1"/>
            </w:r>
            <w:r w:rsidR="00BA33C6">
              <w:instrText>ADDIN CSL_CITATION { "citationItems" : [ { "id" : "ITEM-1", "itemData" : { "DOI" : "10.5194/hess-16-4447-2012", "ISBN" : "1027-5606", "ISSN" : "10275606", "abstract" : "The Flow Duration Curve (FDC) is a classical method used to graphically represent the relationship between the frequency and magnitude of streamflow. In this sense it represents a compact signature of temporal runoff variability that can also be used to diagnose catchment rainfall-runoff responses, including similarity and differences between catchments. This paper is aimed at extracting regional patterns of the FDCs from observed daily flow data and elucidating the physical controls underlying these patterns, as a way to aid towards their regionalization and predictions in ungauged basins. The FDCs of total runoff (TFDC) using multi-decadal streamflow records for 197 catchments across the continental United States are separated into the FDCs of two runoff components, i.e., fast flow (FFDC) and slow flow (SFDC). In order to compactly display these regional patterns the 3-parameter mixed gamma distribution is employed to characterize the shapes of the normalized FDCs (i.e., TFDC, FFDC and SFDC) over the entire data record. This is repeated to also characterize the between-year variability of \"annual\" FDCs for 8 representative catchments chosen across a climate gradient. Results show that the mixed gamma distribution can adequately capture the shapes of the FDCs and their variation between catchments and also between years. Comparison between the between-catchment and between-year variability of the FDCs revealed significant space-time symmetry. Possible relationships between the parameters of the fitted mixed gamma distribution and catchment climatic and physiographic characteristics are explored in order to decipher and point to the underlying physical controls. The baseflow index (a surrogate for the collective impact of geology, soils, topology and vegetation, as well as climate) is found to be the dominant control on the shapes of the normalized TFDC and SFDC, whereas the product of maximum daily precipitation and the fraction of non-rainy days was found to control the shape of the FFDC. These relationships, arising from the separation of total runoff into its two components, provide a potential physical basis for regionalization of FDCs, as well as providing a conceptual framework for developing deeper process-based understanding of the FDCs. [ABSTRACT FROM AUTHOR]", "author" : [ { "dropping-particle" : "", "family" : "Ye", "given" : "S.", "non-dropping-particle" : "", "parse-names" : false, "suffix" : "" }, { "dropping-particle" : "", "family" : "Yaeger", "given" : "M.", "non-dropping-particle" : "", "parse-names" : false, "suffix" : "" }, { "dropping-particle" : "", "family" : "Coopersmith", "given" : "E.", "non-dropping-particle" : "", "parse-names" : false, "suffix" : "" }, { "dropping-particle" : "", "family" : "Cheng", "given" : "L.", "non-dropping-particle" : "", "parse-names" : false, "suffix" : "" }, { "dropping-particle" : "", "family" : "Sivapalan", "given" : "M.", "non-dropping-particle" : "", "parse-names" : false, "suffix" : "" } ], "container-title" : "Hydrology and Earth System Sciences", "id" : "ITEM-1", "issue" : "11", "issued" : { "date-parts" : [ [ "2012" ] ] }, "page" : "4447-4465", "title" : "Exploring the physical controls of regional patterns of flow duration curves - Part 2: Role of seasonality, the regime curve, and associated process controls", "type" : "article-journal", "volume" : "16" }, "uris" : [ "http://www.mendeley.com/documents/?uuid=741d5e55-016c-4ccc-99b7-f73b3a969164" ] } ], "mendeley" : { "formattedCitation" : "(Ye et al., 2012)", "plainTextFormattedCitation" : "(Ye et al., 2012)", "previouslyFormattedCitation" : "(Ye et al., 2012)" }, "properties" : { "noteIndex" : 0 }, "schema" : "https://github.com/citation-style-language/schema/raw/master/csl-citation.json" }</w:instrText>
            </w:r>
            <w:r>
              <w:fldChar w:fldCharType="separate"/>
            </w:r>
            <w:r w:rsidRPr="00AB65B5">
              <w:rPr>
                <w:noProof/>
              </w:rPr>
              <w:t>(Ye et al., 2012)</w:t>
            </w:r>
            <w:r>
              <w:fldChar w:fldCharType="end"/>
            </w:r>
            <w:r>
              <w:t xml:space="preserve"> table 1</w:t>
            </w:r>
          </w:p>
        </w:tc>
        <w:tc>
          <w:tcPr>
            <w:tcW w:w="1098" w:type="pct"/>
          </w:tcPr>
          <w:p w14:paraId="408E61BC" w14:textId="77777777" w:rsidR="00E93B8C" w:rsidRDefault="00E93B8C" w:rsidP="000C3DAD">
            <w:r>
              <w:t xml:space="preserve">0 is a physical limit </w:t>
            </w:r>
          </w:p>
          <w:p w14:paraId="314851C0" w14:textId="77777777" w:rsidR="00E93B8C" w:rsidRDefault="00E93B8C" w:rsidP="000C3DAD">
            <w:r>
              <w:t xml:space="preserve">1 is a physical limit </w:t>
            </w:r>
          </w:p>
          <w:p w14:paraId="3E74EE2B" w14:textId="77777777" w:rsidR="00E93B8C" w:rsidRDefault="00E93B8C" w:rsidP="000C3DAD">
            <w:r>
              <w:t>Fraction of current storage directed towards slow pathways</w:t>
            </w:r>
          </w:p>
        </w:tc>
        <w:tc>
          <w:tcPr>
            <w:tcW w:w="1117" w:type="pct"/>
          </w:tcPr>
          <w:p w14:paraId="7E03F4B4" w14:textId="77777777" w:rsidR="00F3237B" w:rsidRDefault="00F3237B" w:rsidP="00F3237B">
            <w:pPr>
              <w:rPr>
                <w:rFonts w:ascii="Calibri" w:hAnsi="Calibri"/>
                <w:color w:val="000000"/>
              </w:rPr>
            </w:pPr>
            <w:r>
              <w:rPr>
                <w:rFonts w:ascii="Calibri" w:hAnsi="Calibri"/>
                <w:color w:val="000000"/>
              </w:rPr>
              <w:t>14, 22, 23, 24, 27, 30, 31, 32, 35, 45</w:t>
            </w:r>
          </w:p>
          <w:p w14:paraId="26E1C309" w14:textId="43DC7AF8" w:rsidR="00E93B8C" w:rsidRDefault="00E93B8C" w:rsidP="000C3DAD"/>
        </w:tc>
      </w:tr>
      <w:tr w:rsidR="00E93B8C" w14:paraId="0924F35E" w14:textId="77777777" w:rsidTr="00E93B8C">
        <w:tc>
          <w:tcPr>
            <w:tcW w:w="765" w:type="pct"/>
          </w:tcPr>
          <w:p w14:paraId="39BA403A" w14:textId="77777777" w:rsidR="00E93B8C" w:rsidRDefault="00E93B8C" w:rsidP="000C3DAD">
            <w:r>
              <w:t>Recharge nonlinearity [-]</w:t>
            </w:r>
          </w:p>
        </w:tc>
        <w:tc>
          <w:tcPr>
            <w:tcW w:w="323" w:type="pct"/>
          </w:tcPr>
          <w:p w14:paraId="393EC72A" w14:textId="77777777" w:rsidR="00E93B8C" w:rsidRDefault="00E93B8C" w:rsidP="000C3DAD">
            <w:r>
              <w:t>0</w:t>
            </w:r>
          </w:p>
        </w:tc>
        <w:tc>
          <w:tcPr>
            <w:tcW w:w="337" w:type="pct"/>
          </w:tcPr>
          <w:p w14:paraId="386B64C9" w14:textId="77777777" w:rsidR="00E93B8C" w:rsidRDefault="00E93B8C" w:rsidP="000C3DAD">
            <w:r>
              <w:t>7</w:t>
            </w:r>
          </w:p>
        </w:tc>
        <w:tc>
          <w:tcPr>
            <w:tcW w:w="413" w:type="pct"/>
          </w:tcPr>
          <w:p w14:paraId="0B063449" w14:textId="77777777" w:rsidR="00E93B8C" w:rsidRDefault="00E93B8C" w:rsidP="000C3DAD">
            <w:r>
              <w:t>0</w:t>
            </w:r>
          </w:p>
        </w:tc>
        <w:tc>
          <w:tcPr>
            <w:tcW w:w="427" w:type="pct"/>
          </w:tcPr>
          <w:p w14:paraId="08109004" w14:textId="77777777" w:rsidR="00E93B8C" w:rsidRDefault="00E93B8C" w:rsidP="000C3DAD">
            <w:r>
              <w:t>10</w:t>
            </w:r>
          </w:p>
        </w:tc>
        <w:tc>
          <w:tcPr>
            <w:tcW w:w="519" w:type="pct"/>
          </w:tcPr>
          <w:p w14:paraId="7E71A578" w14:textId="6130CE71" w:rsidR="00E93B8C" w:rsidRDefault="00E93B8C" w:rsidP="000C3DAD">
            <w:r>
              <w:fldChar w:fldCharType="begin" w:fldLock="1"/>
            </w:r>
            <w:r w:rsidR="00BA33C6">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"(Kollat et al., 2012)" }, "properties" : { "noteIndex" : 0 }, "schema" : "https://github.com/citation-style-language/schema/raw/master/csl-citation.json" }</w:instrText>
            </w:r>
            <w:r>
              <w:fldChar w:fldCharType="separate"/>
            </w:r>
            <w:r w:rsidR="00AB65B5" w:rsidRPr="00AB65B5">
              <w:rPr>
                <w:noProof/>
              </w:rPr>
              <w:t>(Kollat et al., 2012)</w:t>
            </w:r>
            <w:r>
              <w:fldChar w:fldCharType="end"/>
            </w:r>
          </w:p>
        </w:tc>
        <w:tc>
          <w:tcPr>
            <w:tcW w:w="1098" w:type="pct"/>
          </w:tcPr>
          <w:p w14:paraId="68E5D963" w14:textId="77777777" w:rsidR="00E93B8C" w:rsidRDefault="00E93B8C" w:rsidP="000C3DAD">
            <w:r>
              <w:t>Also seen as a soil depth distribution</w:t>
            </w:r>
          </w:p>
        </w:tc>
        <w:tc>
          <w:tcPr>
            <w:tcW w:w="1117" w:type="pct"/>
          </w:tcPr>
          <w:p w14:paraId="067198D2" w14:textId="77777777" w:rsidR="00F3237B" w:rsidRDefault="00F3237B" w:rsidP="00F3237B">
            <w:pPr>
              <w:rPr>
                <w:rFonts w:ascii="Calibri" w:hAnsi="Calibri"/>
                <w:color w:val="000000"/>
              </w:rPr>
            </w:pPr>
            <w:r>
              <w:rPr>
                <w:rFonts w:ascii="Calibri" w:hAnsi="Calibri"/>
                <w:color w:val="000000"/>
              </w:rPr>
              <w:t>5, 22, 33, 37</w:t>
            </w:r>
          </w:p>
          <w:p w14:paraId="54D1A147" w14:textId="41B7082D" w:rsidR="00E93B8C" w:rsidRDefault="00E93B8C" w:rsidP="000C3DAD"/>
        </w:tc>
      </w:tr>
      <w:tr w:rsidR="00E93B8C" w14:paraId="542A6BA9" w14:textId="77777777" w:rsidTr="00E93B8C">
        <w:tc>
          <w:tcPr>
            <w:tcW w:w="765" w:type="pct"/>
          </w:tcPr>
          <w:p w14:paraId="69991711" w14:textId="77777777" w:rsidR="00E93B8C" w:rsidRDefault="00E93B8C" w:rsidP="000C3DAD">
            <w:r>
              <w:t>Soil depth distribution [-]</w:t>
            </w:r>
          </w:p>
        </w:tc>
        <w:tc>
          <w:tcPr>
            <w:tcW w:w="323" w:type="pct"/>
          </w:tcPr>
          <w:p w14:paraId="3116D0AD" w14:textId="77777777" w:rsidR="00E93B8C" w:rsidRDefault="00E93B8C" w:rsidP="000C3DAD">
            <w:r>
              <w:t>0</w:t>
            </w:r>
          </w:p>
        </w:tc>
        <w:tc>
          <w:tcPr>
            <w:tcW w:w="337" w:type="pct"/>
          </w:tcPr>
          <w:p w14:paraId="53504D18" w14:textId="08FB5769" w:rsidR="00E93B8C" w:rsidRDefault="00711D6B" w:rsidP="000C3DAD">
            <w:r>
              <w:fldChar w:fldCharType="begin"/>
            </w:r>
            <w:r>
              <w:instrText xml:space="preserve"> REF _Ref527721697 \h </w:instrText>
            </w:r>
            <w:r>
              <w:fldChar w:fldCharType="separate"/>
            </w:r>
            <w:r>
              <w:t xml:space="preserve">Table </w:t>
            </w:r>
            <w:r>
              <w:rPr>
                <w:noProof/>
              </w:rPr>
              <w:t>8</w:t>
            </w:r>
            <w:r>
              <w:fldChar w:fldCharType="end"/>
            </w:r>
          </w:p>
        </w:tc>
        <w:tc>
          <w:tcPr>
            <w:tcW w:w="413" w:type="pct"/>
          </w:tcPr>
          <w:p w14:paraId="4AAA802A" w14:textId="77777777" w:rsidR="00E93B8C" w:rsidRDefault="00E93B8C" w:rsidP="000C3DAD">
            <w:r>
              <w:t>0</w:t>
            </w:r>
          </w:p>
        </w:tc>
        <w:tc>
          <w:tcPr>
            <w:tcW w:w="427" w:type="pct"/>
          </w:tcPr>
          <w:p w14:paraId="0A039B0F" w14:textId="77777777" w:rsidR="00E93B8C" w:rsidRDefault="00E93B8C" w:rsidP="000C3DAD">
            <w:r>
              <w:t>10</w:t>
            </w:r>
          </w:p>
        </w:tc>
        <w:tc>
          <w:tcPr>
            <w:tcW w:w="519" w:type="pct"/>
          </w:tcPr>
          <w:p w14:paraId="47605315" w14:textId="77777777" w:rsidR="00E93B8C" w:rsidRDefault="00E93B8C" w:rsidP="000C3DAD"/>
        </w:tc>
        <w:tc>
          <w:tcPr>
            <w:tcW w:w="1098" w:type="pct"/>
          </w:tcPr>
          <w:p w14:paraId="55603527" w14:textId="69A9A40D" w:rsidR="00E93B8C" w:rsidRDefault="00E93B8C" w:rsidP="000C3DAD">
            <w:r>
              <w:t xml:space="preserve">For cases where the soil depth is not considered constant. Most studies limit </w:t>
            </w:r>
            <w:del w:id="42" w:author="Ross Woods" w:date="2018-11-23T15:34:00Z">
              <w:r w:rsidDel="00337D36">
                <w:delText xml:space="preserve">themselves </w:delText>
              </w:r>
            </w:del>
            <w:ins w:id="43" w:author="Ross Woods" w:date="2018-11-23T15:34:00Z">
              <w:r w:rsidR="00337D36">
                <w:t xml:space="preserve">this </w:t>
              </w:r>
            </w:ins>
            <w:r>
              <w:t xml:space="preserve">to 0-2.5 but this seems based on a single source </w:t>
            </w:r>
            <w:r>
              <w:fldChar w:fldCharType="begin" w:fldLock="1"/>
            </w:r>
            <w:r w:rsidR="008D7056">
              <w:instrText>ADDIN CSL_CITATION { "citationItems" : [ { "id" : "ITEM-1", "itemData" : { "ISBN" : "978-186094-466-6", "author" : [ { "dropping-particle" : "", "family" : "Wagener", "given" : "Thorsten", "non-dropping-particle" : "", "parse-names" : false, "suffix" : "" }, { "dropping-particle" : "", "family" : "Wheater", "given" : "Howard S.", "non-dropping-particle" : "", "parse-names" : false, "suffix" : "" }, { "dropping-particle" : "V.", "family" : "Gupta", "given" : "Hoshin", "non-dropping-particle" : "", "parse-names" : false, "suffix" : "" } ], "editor" : [ { "dropping-particle" : "", "family" : "Wei", "given" : "Tjan Kwang", "non-dropping-particle" : "", "parse-names" : false, "suffix" : "" } ], "id" : "ITEM-1", "issued" : { "date-parts" : [ [ "2004" ] ] }, "publisher" : "Imperial College Press", "title" : "Rainfall-Runoff Modelling in Gauged and Ungauged Catchments", "type" : "book" }, "uris" : [ "http://www.mendeley.com/documents/?uuid=f1984bf5-1757-4c7e-83c6-38b114303e43" ] } ], "mendeley" : { "formattedCitation" : "(Wagener et al., 2004)", "plainTextFormattedCitation" : "(Wagener et al., 2004)", "previouslyFormattedCitation" : "(Wagener, Wheater, &amp; Gupta, 2004)" }, "properties" : { "noteIndex" : 0 }, "schema" : "https://github.com/citation-style-language/schema/raw/master/csl-citation.json" }</w:instrText>
            </w:r>
            <w:r>
              <w:fldChar w:fldCharType="separate"/>
            </w:r>
            <w:r w:rsidR="008D7056" w:rsidRPr="008D7056">
              <w:rPr>
                <w:noProof/>
              </w:rPr>
              <w:t>(Wagener et al., 2004)</w:t>
            </w:r>
            <w:r>
              <w:fldChar w:fldCharType="end"/>
            </w:r>
            <w:r>
              <w:t xml:space="preserve"> which is UK only. Thus we </w:t>
            </w:r>
            <w:del w:id="44" w:author="Ross Woods" w:date="2018-11-23T15:34:00Z">
              <w:r w:rsidDel="00337D36">
                <w:delText xml:space="preserve">go </w:delText>
              </w:r>
            </w:del>
            <w:ins w:id="45" w:author="Ross Woods" w:date="2018-11-23T15:34:00Z">
              <w:r w:rsidR="00337D36">
                <w:t xml:space="preserve">use a </w:t>
              </w:r>
            </w:ins>
            <w:r>
              <w:t>wider</w:t>
            </w:r>
            <w:ins w:id="46" w:author="Ross Woods" w:date="2018-11-23T15:34:00Z">
              <w:r w:rsidR="00337D36">
                <w:t xml:space="preserve"> range here</w:t>
              </w:r>
            </w:ins>
          </w:p>
        </w:tc>
        <w:tc>
          <w:tcPr>
            <w:tcW w:w="1117" w:type="pct"/>
          </w:tcPr>
          <w:p w14:paraId="2D4084B2" w14:textId="77777777" w:rsidR="00F3237B" w:rsidRDefault="00F3237B" w:rsidP="00F3237B">
            <w:pPr>
              <w:rPr>
                <w:rFonts w:ascii="Calibri" w:hAnsi="Calibri"/>
                <w:color w:val="000000"/>
              </w:rPr>
            </w:pPr>
            <w:r>
              <w:rPr>
                <w:rFonts w:ascii="Calibri" w:hAnsi="Calibri"/>
                <w:color w:val="000000"/>
              </w:rPr>
              <w:t>2, 13, 15, 21, 22, 26, 28, 29, 34</w:t>
            </w:r>
          </w:p>
          <w:p w14:paraId="66E401EA" w14:textId="578A760F" w:rsidR="00E93B8C" w:rsidRDefault="00E93B8C" w:rsidP="000C3DAD"/>
        </w:tc>
      </w:tr>
      <w:tr w:rsidR="00E93B8C" w14:paraId="1E481D3D" w14:textId="77777777" w:rsidTr="00E93B8C">
        <w:tc>
          <w:tcPr>
            <w:tcW w:w="765" w:type="pct"/>
          </w:tcPr>
          <w:p w14:paraId="7A7123AF" w14:textId="77777777" w:rsidR="00E93B8C" w:rsidRDefault="00E93B8C" w:rsidP="000C3DAD">
            <w:r>
              <w:t>Porosity [-]</w:t>
            </w:r>
          </w:p>
        </w:tc>
        <w:tc>
          <w:tcPr>
            <w:tcW w:w="323" w:type="pct"/>
          </w:tcPr>
          <w:p w14:paraId="6172E2FD" w14:textId="77777777" w:rsidR="00E93B8C" w:rsidRDefault="00E93B8C" w:rsidP="000C3DAD">
            <w:r>
              <w:t>0.35</w:t>
            </w:r>
          </w:p>
        </w:tc>
        <w:tc>
          <w:tcPr>
            <w:tcW w:w="337" w:type="pct"/>
          </w:tcPr>
          <w:p w14:paraId="0F7AEBD7" w14:textId="77777777" w:rsidR="00E93B8C" w:rsidRDefault="00E93B8C" w:rsidP="000C3DAD">
            <w:r>
              <w:t>0.5</w:t>
            </w:r>
          </w:p>
        </w:tc>
        <w:tc>
          <w:tcPr>
            <w:tcW w:w="413" w:type="pct"/>
          </w:tcPr>
          <w:p w14:paraId="79B6481B" w14:textId="77777777" w:rsidR="00E93B8C" w:rsidRDefault="00E93B8C" w:rsidP="000C3DAD">
            <w:r>
              <w:t>0.05</w:t>
            </w:r>
          </w:p>
        </w:tc>
        <w:tc>
          <w:tcPr>
            <w:tcW w:w="427" w:type="pct"/>
          </w:tcPr>
          <w:p w14:paraId="60F92C11" w14:textId="77777777" w:rsidR="00E93B8C" w:rsidRDefault="00E93B8C" w:rsidP="000C3DAD">
            <w:r>
              <w:t>0.95</w:t>
            </w:r>
          </w:p>
        </w:tc>
        <w:tc>
          <w:tcPr>
            <w:tcW w:w="519" w:type="pct"/>
          </w:tcPr>
          <w:p w14:paraId="521C768B" w14:textId="1871E44D" w:rsidR="00E93B8C" w:rsidRDefault="00E93B8C" w:rsidP="000C3DAD">
            <w:r>
              <w:fldChar w:fldCharType="begin" w:fldLock="1"/>
            </w:r>
            <w:r w:rsidR="008D7056">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"(Son &amp; Sivapalan, 2007)" }, "properties" : { "noteIndex" : 0 }, "schema" : "https://github.com/citation-style-language/schema/raw/master/csl-citation.json" }</w:instrText>
            </w:r>
            <w:r>
              <w:fldChar w:fldCharType="separate"/>
            </w:r>
            <w:r w:rsidR="008D7056" w:rsidRPr="008D7056">
              <w:rPr>
                <w:noProof/>
              </w:rPr>
              <w:t>(Son and Sivapalan, 2007)</w:t>
            </w:r>
            <w:r>
              <w:fldChar w:fldCharType="end"/>
            </w:r>
          </w:p>
        </w:tc>
        <w:tc>
          <w:tcPr>
            <w:tcW w:w="1098" w:type="pct"/>
          </w:tcPr>
          <w:p w14:paraId="28FCA1B1" w14:textId="77777777" w:rsidR="00E93B8C" w:rsidRDefault="00E93B8C" w:rsidP="000C3DAD">
            <w:r>
              <w:t xml:space="preserve">[0,1] are theoretical physical limits, but no (0) porosity and full (1) porosity are not </w:t>
            </w:r>
            <w:r>
              <w:lastRenderedPageBreak/>
              <w:t>sensible: there would be no soil moisture or soil respectively</w:t>
            </w:r>
          </w:p>
        </w:tc>
        <w:tc>
          <w:tcPr>
            <w:tcW w:w="1117" w:type="pct"/>
          </w:tcPr>
          <w:p w14:paraId="073CD93C" w14:textId="77777777" w:rsidR="00F3237B" w:rsidRDefault="00F3237B" w:rsidP="00F3237B">
            <w:pPr>
              <w:rPr>
                <w:rFonts w:ascii="Calibri" w:hAnsi="Calibri"/>
                <w:color w:val="000000"/>
              </w:rPr>
            </w:pPr>
            <w:r>
              <w:rPr>
                <w:rFonts w:ascii="Calibri" w:hAnsi="Calibri"/>
                <w:color w:val="000000"/>
              </w:rPr>
              <w:lastRenderedPageBreak/>
              <w:t>10, 19</w:t>
            </w:r>
          </w:p>
          <w:p w14:paraId="7ED3CC0D" w14:textId="1BBD7ACE" w:rsidR="00E93B8C" w:rsidRDefault="00E93B8C" w:rsidP="000C3DAD"/>
        </w:tc>
      </w:tr>
      <w:tr w:rsidR="00E93B8C" w14:paraId="4CD0B0CC" w14:textId="77777777" w:rsidTr="00E93B8C">
        <w:tc>
          <w:tcPr>
            <w:tcW w:w="765" w:type="pct"/>
          </w:tcPr>
          <w:p w14:paraId="4F967338" w14:textId="77777777" w:rsidR="00E93B8C" w:rsidRDefault="00E93B8C" w:rsidP="000C3DAD">
            <w:r>
              <w:t>Gamma distribution for topographic indices - phi</w:t>
            </w:r>
          </w:p>
        </w:tc>
        <w:tc>
          <w:tcPr>
            <w:tcW w:w="323" w:type="pct"/>
          </w:tcPr>
          <w:p w14:paraId="59CEFED0" w14:textId="77777777" w:rsidR="00E93B8C" w:rsidRDefault="00E93B8C" w:rsidP="000C3DAD">
            <w:r>
              <w:t>0.4</w:t>
            </w:r>
          </w:p>
        </w:tc>
        <w:tc>
          <w:tcPr>
            <w:tcW w:w="337" w:type="pct"/>
          </w:tcPr>
          <w:p w14:paraId="751258BC" w14:textId="77777777" w:rsidR="00E93B8C" w:rsidRDefault="00E93B8C" w:rsidP="000C3DAD">
            <w:r>
              <w:t>3.5</w:t>
            </w:r>
          </w:p>
        </w:tc>
        <w:tc>
          <w:tcPr>
            <w:tcW w:w="413" w:type="pct"/>
          </w:tcPr>
          <w:p w14:paraId="5BE32912" w14:textId="77777777" w:rsidR="00E93B8C" w:rsidRDefault="00E93B8C" w:rsidP="000C3DAD">
            <w:r>
              <w:t>0.1</w:t>
            </w:r>
          </w:p>
        </w:tc>
        <w:tc>
          <w:tcPr>
            <w:tcW w:w="427" w:type="pct"/>
          </w:tcPr>
          <w:p w14:paraId="34AB6C49" w14:textId="77777777" w:rsidR="00E93B8C" w:rsidRDefault="00E93B8C" w:rsidP="000C3DAD">
            <w:r>
              <w:t>5</w:t>
            </w:r>
          </w:p>
        </w:tc>
        <w:tc>
          <w:tcPr>
            <w:tcW w:w="519" w:type="pct"/>
          </w:tcPr>
          <w:p w14:paraId="2F65F0B5" w14:textId="3344685F" w:rsidR="00E93B8C" w:rsidRDefault="00E93B8C" w:rsidP="000C3DAD">
            <w:r>
              <w:fldChar w:fldCharType="begin" w:fldLock="1"/>
            </w:r>
            <w:r w:rsidR="00BA33C6">
              <w:instrText>ADDIN CSL_CITATION { "citationItems" : [ { "id" : "ITEM-1", "itemData" : { "DOI" : "10.1029/2007WR006735", "ISSN" : "00431397", "author" : [ { "dropping-particle" : "", "family" : "Clark", "given" : "Martyn P.", "non-dropping-particle" : "", "parse-names" : false, "suffix" : "" }, { "dropping-particle" : "", "family" : "Slater", "given" : "Andrew G.", "non-dropping-particle" : "", "parse-names" : false, "suffix" : "" }, { "dropping-particle" : "", "family" : "Rupp", "given" : "David E.", "non-dropping-particle" : "", "parse-names" : false, "suffix" : "" }, { "dropping-particle" : "", "family" : "Woods", "given" : "Ross a.", "non-dropping-particle" : "", "parse-names" : false, "suffix" : "" }, { "dropping-particle" : "", "family" : "Vrugt", "given" : "Jasper a.", "non-dropping-particle" : "", "parse-names" : false, "suffix" : "" }, { "dropping-particle" : "V.", "family" : "Gupta", "given" : "Hoshin", "non-dropping-particle" : "", "parse-names" : false, "suffix" : "" }, { "dropping-particle" : "", "family" : "Wagener", "given" : "Thorsten", "non-dropping-particle" : "", "parse-names" : false, "suffix" : "" }, { "dropping-particle" : "", "family" : "Hay", "given" : "Lauren E.", "non-dropping-particle" : "", "parse-names" : false, "suffix" : "" } ], "container-title" : "Water Resources Research", "id" : "ITEM-1", "issue" : "12", "issued" : { "date-parts" : [ [ "2008", "12", "13" ] ] }, "title" : "Framework for Understanding Structural Errors (FUSE): A modular framework to diagnose differences between hydrological models", "type" : "article-journal", "volume" : "44" }, "uris" : [ "http://www.mendeley.com/documents/?uuid=8a1823db-0746-4e57-b1d4-f231e8edd1ed" ] } ], "mendeley" : { "formattedCitation" : "(Clark et al., 2008)", "plainTextFormattedCitation" : "(Clark et al., 2008)", "previouslyFormattedCitation" : "(Clark et al., 2008)" }, "properties" : { "noteIndex" : 0 }, "schema" : "https://github.com/citation-style-language/schema/raw/master/csl-citation.json" }</w:instrText>
            </w:r>
            <w:r>
              <w:fldChar w:fldCharType="separate"/>
            </w:r>
            <w:r w:rsidR="00AB65B5" w:rsidRPr="00AB65B5">
              <w:rPr>
                <w:noProof/>
              </w:rPr>
              <w:t>(Clark et al., 2008)</w:t>
            </w:r>
            <w:r>
              <w:fldChar w:fldCharType="end"/>
            </w:r>
          </w:p>
        </w:tc>
        <w:tc>
          <w:tcPr>
            <w:tcW w:w="1098" w:type="pct"/>
          </w:tcPr>
          <w:p w14:paraId="74D00E77" w14:textId="77777777" w:rsidR="00E93B8C" w:rsidRDefault="00E93B8C" w:rsidP="000C3DAD"/>
        </w:tc>
        <w:tc>
          <w:tcPr>
            <w:tcW w:w="1117" w:type="pct"/>
          </w:tcPr>
          <w:p w14:paraId="6CC7ECB4" w14:textId="70994607" w:rsidR="00E93B8C" w:rsidRDefault="00F3237B" w:rsidP="000C3DAD">
            <w:r>
              <w:t>14</w:t>
            </w:r>
          </w:p>
        </w:tc>
      </w:tr>
      <w:tr w:rsidR="00E93B8C" w14:paraId="0AF487BA" w14:textId="77777777" w:rsidTr="00E93B8C">
        <w:tc>
          <w:tcPr>
            <w:tcW w:w="765" w:type="pct"/>
          </w:tcPr>
          <w:p w14:paraId="7D1B623D" w14:textId="77777777" w:rsidR="00E93B8C" w:rsidRDefault="00E93B8C" w:rsidP="000C3DAD">
            <w:r>
              <w:t>Gamma distribution for topographic indices - chi</w:t>
            </w:r>
          </w:p>
        </w:tc>
        <w:tc>
          <w:tcPr>
            <w:tcW w:w="323" w:type="pct"/>
          </w:tcPr>
          <w:p w14:paraId="1E94C017" w14:textId="77777777" w:rsidR="00E93B8C" w:rsidRDefault="00E93B8C" w:rsidP="000C3DAD">
            <w:r>
              <w:t>2</w:t>
            </w:r>
          </w:p>
        </w:tc>
        <w:tc>
          <w:tcPr>
            <w:tcW w:w="337" w:type="pct"/>
          </w:tcPr>
          <w:p w14:paraId="4B99E4A2" w14:textId="77777777" w:rsidR="00E93B8C" w:rsidRDefault="00E93B8C" w:rsidP="000C3DAD">
            <w:r>
              <w:t>5</w:t>
            </w:r>
          </w:p>
        </w:tc>
        <w:tc>
          <w:tcPr>
            <w:tcW w:w="413" w:type="pct"/>
          </w:tcPr>
          <w:p w14:paraId="69E4F01E" w14:textId="77777777" w:rsidR="00E93B8C" w:rsidRDefault="00E93B8C" w:rsidP="000C3DAD">
            <w:r>
              <w:t>1</w:t>
            </w:r>
          </w:p>
        </w:tc>
        <w:tc>
          <w:tcPr>
            <w:tcW w:w="427" w:type="pct"/>
          </w:tcPr>
          <w:p w14:paraId="0EDCA3DD" w14:textId="77777777" w:rsidR="00E93B8C" w:rsidRDefault="00E93B8C" w:rsidP="000C3DAD">
            <w:r>
              <w:t>7.5</w:t>
            </w:r>
          </w:p>
        </w:tc>
        <w:tc>
          <w:tcPr>
            <w:tcW w:w="519" w:type="pct"/>
          </w:tcPr>
          <w:p w14:paraId="41871D84" w14:textId="6697D0FF" w:rsidR="00E93B8C" w:rsidRDefault="00E93B8C" w:rsidP="000C3DAD">
            <w:r>
              <w:fldChar w:fldCharType="begin" w:fldLock="1"/>
            </w:r>
            <w:r w:rsidR="00BA33C6">
              <w:instrText>ADDIN CSL_CITATION { "citationItems" : [ { "id" : "ITEM-1", "itemData" : { "DOI" : "10.1029/2007WR006735", "ISSN" : "00431397", "author" : [ { "dropping-particle" : "", "family" : "Clark", "given" : "Martyn P.", "non-dropping-particle" : "", "parse-names" : false, "suffix" : "" }, { "dropping-particle" : "", "family" : "Slater", "given" : "Andrew G.", "non-dropping-particle" : "", "parse-names" : false, "suffix" : "" }, { "dropping-particle" : "", "family" : "Rupp", "given" : "David E.", "non-dropping-particle" : "", "parse-names" : false, "suffix" : "" }, { "dropping-particle" : "", "family" : "Woods", "given" : "Ross a.", "non-dropping-particle" : "", "parse-names" : false, "suffix" : "" }, { "dropping-particle" : "", "family" : "Vrugt", "given" : "Jasper a.", "non-dropping-particle" : "", "parse-names" : false, "suffix" : "" }, { "dropping-particle" : "V.", "family" : "Gupta", "given" : "Hoshin", "non-dropping-particle" : "", "parse-names" : false, "suffix" : "" }, { "dropping-particle" : "", "family" : "Wagener", "given" : "Thorsten", "non-dropping-particle" : "", "parse-names" : false, "suffix" : "" }, { "dropping-particle" : "", "family" : "Hay", "given" : "Lauren E.", "non-dropping-particle" : "", "parse-names" : false, "suffix" : "" } ], "container-title" : "Water Resources Research", "id" : "ITEM-1", "issue" : "12", "issued" : { "date-parts" : [ [ "2008", "12", "13" ] ] }, "title" : "Framework for Understanding Structural Errors (FUSE): A modular framework to diagnose differences between hydrological models", "type" : "article-journal", "volume" : "44" }, "uris" : [ "http://www.mendeley.com/documents/?uuid=8a1823db-0746-4e57-b1d4-f231e8edd1ed" ] } ], "mendeley" : { "formattedCitation" : "(Clark et al., 2008)", "plainTextFormattedCitation" : "(Clark et al., 2008)", "previouslyFormattedCitation" : "(Clark et al., 2008)" }, "properties" : { "noteIndex" : 0 }, "schema" : "https://github.com/citation-style-language/schema/raw/master/csl-citation.json" }</w:instrText>
            </w:r>
            <w:r>
              <w:fldChar w:fldCharType="separate"/>
            </w:r>
            <w:r w:rsidR="00AB65B5" w:rsidRPr="00AB65B5">
              <w:rPr>
                <w:noProof/>
              </w:rPr>
              <w:t>(Clark et al., 2008)</w:t>
            </w:r>
            <w:r>
              <w:fldChar w:fldCharType="end"/>
            </w:r>
          </w:p>
        </w:tc>
        <w:tc>
          <w:tcPr>
            <w:tcW w:w="1098" w:type="pct"/>
          </w:tcPr>
          <w:p w14:paraId="77842EAF" w14:textId="77777777" w:rsidR="00E93B8C" w:rsidRDefault="00E93B8C" w:rsidP="000C3DAD"/>
        </w:tc>
        <w:tc>
          <w:tcPr>
            <w:tcW w:w="1117" w:type="pct"/>
          </w:tcPr>
          <w:p w14:paraId="24FFF8B2" w14:textId="42BB59BB" w:rsidR="00E93B8C" w:rsidRDefault="00F3237B" w:rsidP="000C3DAD">
            <w:r>
              <w:t>14</w:t>
            </w:r>
          </w:p>
        </w:tc>
      </w:tr>
      <w:tr w:rsidR="00E93B8C" w14:paraId="0ABA9B8D" w14:textId="77777777" w:rsidTr="00E93B8C">
        <w:tc>
          <w:tcPr>
            <w:tcW w:w="765" w:type="pct"/>
          </w:tcPr>
          <w:p w14:paraId="6207B3D9" w14:textId="77777777" w:rsidR="00E93B8C" w:rsidRDefault="00E93B8C" w:rsidP="000C3DAD">
            <w:r>
              <w:t>Fraction area with permeable soils</w:t>
            </w:r>
          </w:p>
        </w:tc>
        <w:tc>
          <w:tcPr>
            <w:tcW w:w="323" w:type="pct"/>
          </w:tcPr>
          <w:p w14:paraId="5C8B7E65" w14:textId="77777777" w:rsidR="00E93B8C" w:rsidRDefault="00E93B8C" w:rsidP="000C3DAD"/>
        </w:tc>
        <w:tc>
          <w:tcPr>
            <w:tcW w:w="337" w:type="pct"/>
          </w:tcPr>
          <w:p w14:paraId="6E7CDE7A" w14:textId="77777777" w:rsidR="00E93B8C" w:rsidRDefault="00E93B8C" w:rsidP="000C3DAD"/>
        </w:tc>
        <w:tc>
          <w:tcPr>
            <w:tcW w:w="413" w:type="pct"/>
          </w:tcPr>
          <w:p w14:paraId="476FDCD7" w14:textId="77777777" w:rsidR="00E93B8C" w:rsidRDefault="00E93B8C" w:rsidP="000C3DAD">
            <w:r>
              <w:t>0</w:t>
            </w:r>
          </w:p>
        </w:tc>
        <w:tc>
          <w:tcPr>
            <w:tcW w:w="427" w:type="pct"/>
          </w:tcPr>
          <w:p w14:paraId="2977FAF3" w14:textId="77777777" w:rsidR="00E93B8C" w:rsidRDefault="00E93B8C" w:rsidP="000C3DAD">
            <w:r>
              <w:t>1</w:t>
            </w:r>
          </w:p>
        </w:tc>
        <w:tc>
          <w:tcPr>
            <w:tcW w:w="519" w:type="pct"/>
          </w:tcPr>
          <w:p w14:paraId="7AE303C1" w14:textId="328F68B4" w:rsidR="00E93B8C" w:rsidRDefault="00E93B8C" w:rsidP="000C3DAD">
            <w:r>
              <w:fldChar w:fldCharType="begin" w:fldLock="1"/>
            </w:r>
            <w:r w:rsidR="008D7056">
              <w:instrText>ADDIN CSL_CITATION { "citationItems" : [ { "id" : "ITEM-1", "itemData" : { "DOI" : "10.5194/hess-11-516-2007", "ISBN" : "1027-5606", "ISSN" : "1027-5606", "abstract" : "This paper describes the development of a semi-distributed conceptual rainfallrunoff model, originally formulated to simulate impacts of climate and land-use change on flood frequency. The model has component modules for soil moisture balance, drainage response and channel routing and is grid-based to allow direct incorporation of GIS- and Digital Terrain Model (DTM)-derived data sets into the initialisation of parameter values. Catchment runoff is derived from the aggregation of components of flow from the drainage module within each grid square and from total routed flow from all grid squares. Calibration is performed sequentially for the three modules using different objective functions for each stage. A key principle of the modelling system is the concept of nested calibration, which ensures that all flows simulated for points within a large catchment are spatially consistent. The modelling system is robust and has been applied successfully at different spatial scales to three large catchments in the UK, including comparison of observed and modelled flood frequency and flow duration curves, simulation of flows for uncalibrated catchments and identification of components of flow within a modelled hydrograph. The role of such a model in integrated catchment studies is outlined.", "author" : [ { "dropping-particle" : "", "family" : "Crooks", "given" : "S M", "non-dropping-particle" : "", "parse-names" : false, "suffix" : "" }, { "dropping-particle" : "", "family" : "Naden", "given" : "P S", "non-dropping-particle" : "", "parse-names" : false, "suffix" : "" } ], "container-title" : "Hydrology and Earth System Sciences", "id" : "ITEM-1", "issue" : "1", "issued" : { "date-parts" : [ [ "2007" ] ] }, "page" : "516-531", "title" : "CLASSIC: a semi-distributed rainfall-runoff modelling system", "type" : "article-journal", "volume" : "11" }, "uris" : [ "http://www.mendeley.com/documents/?uuid=8627d2bc-611f-4d32-837c-403943ed97ae" ] } ], "mendeley" : { "formattedCitation" : "(Crooks and Naden, 2007)", "plainTextFormattedCitation" : "(Crooks and Naden, 2007)", "previouslyFormattedCitation" : "(Crooks &amp; Naden, 2007)" }, "properties" : { "noteIndex" : 0 }, "schema" : "https://github.com/citation-style-language/schema/raw/master/csl-citation.json" }</w:instrText>
            </w:r>
            <w:r>
              <w:fldChar w:fldCharType="separate"/>
            </w:r>
            <w:r w:rsidR="008D7056" w:rsidRPr="008D7056">
              <w:rPr>
                <w:noProof/>
              </w:rPr>
              <w:t>(Crooks and Naden, 2007)</w:t>
            </w:r>
            <w:r>
              <w:fldChar w:fldCharType="end"/>
            </w:r>
          </w:p>
        </w:tc>
        <w:tc>
          <w:tcPr>
            <w:tcW w:w="1098" w:type="pct"/>
          </w:tcPr>
          <w:p w14:paraId="72140E41" w14:textId="77777777" w:rsidR="00E93B8C" w:rsidRDefault="00E93B8C" w:rsidP="000C3DAD">
            <w:r>
              <w:t xml:space="preserve">0 is a physical limit </w:t>
            </w:r>
          </w:p>
          <w:p w14:paraId="0673B94B" w14:textId="77777777" w:rsidR="00E93B8C" w:rsidRDefault="00E93B8C" w:rsidP="000C3DAD">
            <w:r>
              <w:t xml:space="preserve">1 is a physical limit </w:t>
            </w:r>
          </w:p>
        </w:tc>
        <w:tc>
          <w:tcPr>
            <w:tcW w:w="1117" w:type="pct"/>
          </w:tcPr>
          <w:p w14:paraId="20983875" w14:textId="11CA1EBD" w:rsidR="00E93B8C" w:rsidRDefault="00F3237B" w:rsidP="000C3DAD">
            <w:r>
              <w:t>46</w:t>
            </w:r>
          </w:p>
        </w:tc>
      </w:tr>
      <w:tr w:rsidR="00E93B8C" w14:paraId="1EEB5B69" w14:textId="77777777" w:rsidTr="00E93B8C">
        <w:tc>
          <w:tcPr>
            <w:tcW w:w="765" w:type="pct"/>
          </w:tcPr>
          <w:p w14:paraId="33EE28CB" w14:textId="77777777" w:rsidR="00E93B8C" w:rsidRDefault="00E93B8C" w:rsidP="000C3DAD">
            <w:r>
              <w:t>Fraction area with semi-permeable soils</w:t>
            </w:r>
          </w:p>
        </w:tc>
        <w:tc>
          <w:tcPr>
            <w:tcW w:w="323" w:type="pct"/>
          </w:tcPr>
          <w:p w14:paraId="529FD2E7" w14:textId="77777777" w:rsidR="00E93B8C" w:rsidRDefault="00E93B8C" w:rsidP="000C3DAD"/>
        </w:tc>
        <w:tc>
          <w:tcPr>
            <w:tcW w:w="337" w:type="pct"/>
          </w:tcPr>
          <w:p w14:paraId="586ADBFB" w14:textId="77777777" w:rsidR="00E93B8C" w:rsidRDefault="00E93B8C" w:rsidP="000C3DAD"/>
        </w:tc>
        <w:tc>
          <w:tcPr>
            <w:tcW w:w="413" w:type="pct"/>
          </w:tcPr>
          <w:p w14:paraId="168613E3" w14:textId="77777777" w:rsidR="00E93B8C" w:rsidRDefault="00E93B8C" w:rsidP="000C3DAD">
            <w:r>
              <w:t>0</w:t>
            </w:r>
          </w:p>
        </w:tc>
        <w:tc>
          <w:tcPr>
            <w:tcW w:w="427" w:type="pct"/>
          </w:tcPr>
          <w:p w14:paraId="30B5ADED" w14:textId="77777777" w:rsidR="00E93B8C" w:rsidRDefault="00E93B8C" w:rsidP="000C3DAD">
            <w:r>
              <w:t>1</w:t>
            </w:r>
          </w:p>
        </w:tc>
        <w:tc>
          <w:tcPr>
            <w:tcW w:w="519" w:type="pct"/>
          </w:tcPr>
          <w:p w14:paraId="44DE3B5C" w14:textId="3D5C8095" w:rsidR="00E93B8C" w:rsidRDefault="00E93B8C" w:rsidP="000C3DAD">
            <w:r>
              <w:fldChar w:fldCharType="begin" w:fldLock="1"/>
            </w:r>
            <w:r w:rsidR="008D7056">
              <w:instrText>ADDIN CSL_CITATION { "citationItems" : [ { "id" : "ITEM-1", "itemData" : { "DOI" : "10.5194/hess-11-516-2007", "ISBN" : "1027-5606", "ISSN" : "1027-5606", "abstract" : "This paper describes the development of a semi-distributed conceptual rainfallrunoff model, originally formulated to simulate impacts of climate and land-use change on flood frequency. The model has component modules for soil moisture balance, drainage response and channel routing and is grid-based to allow direct incorporation of GIS- and Digital Terrain Model (DTM)-derived data sets into the initialisation of parameter values. Catchment runoff is derived from the aggregation of components of flow from the drainage module within each grid square and from total routed flow from all grid squares. Calibration is performed sequentially for the three modules using different objective functions for each stage. A key principle of the modelling system is the concept of nested calibration, which ensures that all flows simulated for points within a large catchment are spatially consistent. The modelling system is robust and has been applied successfully at different spatial scales to three large catchments in the UK, including comparison of observed and modelled flood frequency and flow duration curves, simulation of flows for uncalibrated catchments and identification of components of flow within a modelled hydrograph. The role of such a model in integrated catchment studies is outlined.", "author" : [ { "dropping-particle" : "", "family" : "Crooks", "given" : "S M", "non-dropping-particle" : "", "parse-names" : false, "suffix" : "" }, { "dropping-particle" : "", "family" : "Naden", "given" : "P S", "non-dropping-particle" : "", "parse-names" : false, "suffix" : "" } ], "container-title" : "Hydrology and Earth System Sciences", "id" : "ITEM-1", "issue" : "1", "issued" : { "date-parts" : [ [ "2007" ] ] }, "page" : "516-531", "title" : "CLASSIC: a semi-distributed rainfall-runoff modelling system", "type" : "article-journal", "volume" : "11" }, "uris" : [ "http://www.mendeley.com/documents/?uuid=8627d2bc-611f-4d32-837c-403943ed97ae" ] } ], "mendeley" : { "formattedCitation" : "(Crooks and Naden, 2007)", "plainTextFormattedCitation" : "(Crooks and Naden, 2007)", "previouslyFormattedCitation" : "(Crooks &amp; Naden, 2007)" }, "properties" : { "noteIndex" : 0 }, "schema" : "https://github.com/citation-style-language/schema/raw/master/csl-citation.json" }</w:instrText>
            </w:r>
            <w:r>
              <w:fldChar w:fldCharType="separate"/>
            </w:r>
            <w:r w:rsidR="008D7056" w:rsidRPr="008D7056">
              <w:rPr>
                <w:noProof/>
              </w:rPr>
              <w:t>(Crooks and Naden, 2007)</w:t>
            </w:r>
            <w:r>
              <w:fldChar w:fldCharType="end"/>
            </w:r>
          </w:p>
        </w:tc>
        <w:tc>
          <w:tcPr>
            <w:tcW w:w="1098" w:type="pct"/>
          </w:tcPr>
          <w:p w14:paraId="1C97FF3B" w14:textId="77777777" w:rsidR="00E93B8C" w:rsidRDefault="00E93B8C" w:rsidP="000C3DAD">
            <w:r>
              <w:t xml:space="preserve">0 is a physical limit </w:t>
            </w:r>
          </w:p>
          <w:p w14:paraId="0E2746DD" w14:textId="77777777" w:rsidR="00E93B8C" w:rsidRDefault="00E93B8C" w:rsidP="000C3DAD">
            <w:r>
              <w:t>1 is a physical limit</w:t>
            </w:r>
          </w:p>
        </w:tc>
        <w:tc>
          <w:tcPr>
            <w:tcW w:w="1117" w:type="pct"/>
          </w:tcPr>
          <w:p w14:paraId="13D64A41" w14:textId="72CD0457" w:rsidR="00E93B8C" w:rsidRDefault="00F3237B" w:rsidP="000C3DAD">
            <w:r>
              <w:t>46</w:t>
            </w:r>
          </w:p>
        </w:tc>
      </w:tr>
      <w:tr w:rsidR="00E93B8C" w14:paraId="28950156" w14:textId="77777777" w:rsidTr="00E93B8C">
        <w:tc>
          <w:tcPr>
            <w:tcW w:w="765" w:type="pct"/>
          </w:tcPr>
          <w:p w14:paraId="461E7CAC" w14:textId="77777777" w:rsidR="00E93B8C" w:rsidRDefault="00E93B8C" w:rsidP="000C3DAD">
            <w:r>
              <w:t>Fraction area with impermeable soils</w:t>
            </w:r>
          </w:p>
        </w:tc>
        <w:tc>
          <w:tcPr>
            <w:tcW w:w="323" w:type="pct"/>
          </w:tcPr>
          <w:p w14:paraId="1AA1AECC" w14:textId="77777777" w:rsidR="00E93B8C" w:rsidRDefault="00E93B8C" w:rsidP="000C3DAD"/>
        </w:tc>
        <w:tc>
          <w:tcPr>
            <w:tcW w:w="337" w:type="pct"/>
          </w:tcPr>
          <w:p w14:paraId="47BB998E" w14:textId="77777777" w:rsidR="00E93B8C" w:rsidRDefault="00E93B8C" w:rsidP="000C3DAD"/>
        </w:tc>
        <w:tc>
          <w:tcPr>
            <w:tcW w:w="413" w:type="pct"/>
          </w:tcPr>
          <w:p w14:paraId="02FEC770" w14:textId="77777777" w:rsidR="00E93B8C" w:rsidRDefault="00E93B8C" w:rsidP="000C3DAD">
            <w:r>
              <w:t>0</w:t>
            </w:r>
          </w:p>
        </w:tc>
        <w:tc>
          <w:tcPr>
            <w:tcW w:w="427" w:type="pct"/>
          </w:tcPr>
          <w:p w14:paraId="0335C7EB" w14:textId="77777777" w:rsidR="00E93B8C" w:rsidRDefault="00E93B8C" w:rsidP="000C3DAD">
            <w:r>
              <w:t>1</w:t>
            </w:r>
          </w:p>
        </w:tc>
        <w:tc>
          <w:tcPr>
            <w:tcW w:w="519" w:type="pct"/>
          </w:tcPr>
          <w:p w14:paraId="414326A4" w14:textId="602DC880" w:rsidR="00E93B8C" w:rsidRDefault="00E93B8C" w:rsidP="000C3DAD">
            <w:r>
              <w:fldChar w:fldCharType="begin" w:fldLock="1"/>
            </w:r>
            <w:r w:rsidR="008D7056">
              <w:instrText>ADDIN CSL_CITATION { "citationItems" : [ { "id" : "ITEM-1", "itemData" : { "DOI" : "10.5194/hess-11-516-2007", "ISBN" : "1027-5606", "ISSN" : "1027-5606", "abstract" : "This paper describes the development of a semi-distributed conceptual rainfallrunoff model, originally formulated to simulate impacts of climate and land-use change on flood frequency. The model has component modules for soil moisture balance, drainage response and channel routing and is grid-based to allow direct incorporation of GIS- and Digital Terrain Model (DTM)-derived data sets into the initialisation of parameter values. Catchment runoff is derived from the aggregation of components of flow from the drainage module within each grid square and from total routed flow from all grid squares. Calibration is performed sequentially for the three modules using different objective functions for each stage. A key principle of the modelling system is the concept of nested calibration, which ensures that all flows simulated for points within a large catchment are spatially consistent. The modelling system is robust and has been applied successfully at different spatial scales to three large catchments in the UK, including comparison of observed and modelled flood frequency and flow duration curves, simulation of flows for uncalibrated catchments and identification of components of flow within a modelled hydrograph. The role of such a model in integrated catchment studies is outlined.", "author" : [ { "dropping-particle" : "", "family" : "Crooks", "given" : "S M", "non-dropping-particle" : "", "parse-names" : false, "suffix" : "" }, { "dropping-particle" : "", "family" : "Naden", "given" : "P S", "non-dropping-particle" : "", "parse-names" : false, "suffix" : "" } ], "container-title" : "Hydrology and Earth System Sciences", "id" : "ITEM-1", "issue" : "1", "issued" : { "date-parts" : [ [ "2007" ] ] }, "page" : "516-531", "title" : "CLASSIC: a semi-distributed rainfall-runoff modelling system", "type" : "article-journal", "volume" : "11" }, "uris" : [ "http://www.mendeley.com/documents/?uuid=8627d2bc-611f-4d32-837c-403943ed97ae" ] } ], "mendeley" : { "formattedCitation" : "(Crooks and Naden, 2007)", "plainTextFormattedCitation" : "(Crooks and Naden, 2007)", "previouslyFormattedCitation" : "(Crooks &amp; Naden, 2007)" }, "properties" : { "noteIndex" : 0 }, "schema" : "https://github.com/citation-style-language/schema/raw/master/csl-citation.json" }</w:instrText>
            </w:r>
            <w:r>
              <w:fldChar w:fldCharType="separate"/>
            </w:r>
            <w:r w:rsidR="008D7056" w:rsidRPr="008D7056">
              <w:rPr>
                <w:noProof/>
              </w:rPr>
              <w:t>(Crooks and Naden, 2007)</w:t>
            </w:r>
            <w:r>
              <w:fldChar w:fldCharType="end"/>
            </w:r>
          </w:p>
        </w:tc>
        <w:tc>
          <w:tcPr>
            <w:tcW w:w="1098" w:type="pct"/>
          </w:tcPr>
          <w:p w14:paraId="482E28C1" w14:textId="77777777" w:rsidR="00E93B8C" w:rsidRDefault="00E93B8C" w:rsidP="000C3DAD">
            <w:r>
              <w:t xml:space="preserve">0 is a physical limit </w:t>
            </w:r>
          </w:p>
          <w:p w14:paraId="2DDE5BBE" w14:textId="77777777" w:rsidR="00E93B8C" w:rsidRDefault="00E93B8C" w:rsidP="000C3DAD">
            <w:r>
              <w:t>1 is a physical limit</w:t>
            </w:r>
          </w:p>
        </w:tc>
        <w:tc>
          <w:tcPr>
            <w:tcW w:w="1117" w:type="pct"/>
          </w:tcPr>
          <w:p w14:paraId="46724384" w14:textId="644B3F24" w:rsidR="00E93B8C" w:rsidRDefault="00F3237B" w:rsidP="000C3DAD">
            <w:r>
              <w:t>46</w:t>
            </w:r>
          </w:p>
        </w:tc>
      </w:tr>
      <w:tr w:rsidR="00E93B8C" w14:paraId="61832626" w14:textId="77777777" w:rsidTr="00E93B8C">
        <w:tc>
          <w:tcPr>
            <w:tcW w:w="765" w:type="pct"/>
          </w:tcPr>
          <w:p w14:paraId="776106AC" w14:textId="77777777" w:rsidR="00E93B8C" w:rsidRDefault="00E93B8C" w:rsidP="000C3DAD">
            <w:r>
              <w:t xml:space="preserve">Variable contributing area scaling [-] </w:t>
            </w:r>
          </w:p>
        </w:tc>
        <w:tc>
          <w:tcPr>
            <w:tcW w:w="323" w:type="pct"/>
          </w:tcPr>
          <w:p w14:paraId="6049EACB" w14:textId="77777777" w:rsidR="00E93B8C" w:rsidRDefault="00E93B8C" w:rsidP="000C3DAD"/>
        </w:tc>
        <w:tc>
          <w:tcPr>
            <w:tcW w:w="337" w:type="pct"/>
          </w:tcPr>
          <w:p w14:paraId="0EC166C2" w14:textId="77777777" w:rsidR="00E93B8C" w:rsidRDefault="00E93B8C" w:rsidP="000C3DAD"/>
        </w:tc>
        <w:tc>
          <w:tcPr>
            <w:tcW w:w="413" w:type="pct"/>
          </w:tcPr>
          <w:p w14:paraId="2C8FE15E" w14:textId="77777777" w:rsidR="00E93B8C" w:rsidRDefault="00E93B8C" w:rsidP="000C3DAD">
            <w:r>
              <w:t>0</w:t>
            </w:r>
          </w:p>
        </w:tc>
        <w:tc>
          <w:tcPr>
            <w:tcW w:w="427" w:type="pct"/>
          </w:tcPr>
          <w:p w14:paraId="26C5922A" w14:textId="77777777" w:rsidR="00E93B8C" w:rsidRDefault="00E93B8C" w:rsidP="000C3DAD">
            <w:r>
              <w:t>5</w:t>
            </w:r>
          </w:p>
        </w:tc>
        <w:tc>
          <w:tcPr>
            <w:tcW w:w="519" w:type="pct"/>
          </w:tcPr>
          <w:p w14:paraId="048525E2" w14:textId="46EC455D" w:rsidR="00E93B8C" w:rsidRDefault="00E93B8C" w:rsidP="000C3DAD">
            <w:r>
              <w:fldChar w:fldCharType="begin" w:fldLock="1"/>
            </w:r>
            <w:r w:rsidR="00BA33C6">
              <w:instrText>ADDIN CSL_CITATION { "citationItems" : [ { "id" : "ITEM-1", "itemData" : { "ISBN" : "0885-6087", "ISSN" : "08856087", "PMID" : "3881978", "abstract" : "A long-term water balance model has been developed to predict the hydrological effects of land-use change (especially forest clearing) in small experimental catchments in the south-west of Western Australia. This small catchment model has been used as the building block for the development of a large catchment-scale model, and has also formed the basis for a coupled water and salt balance model, developed to predict the changes in stream salinity resulting from land-use and climate change. The application of the coupled salt and water balance model to predict stream salinities in two small experimental catchments, and the application of the large catchment-scale model to predict changes in water yield in a medium-sized catchment that is being mined for bauxite, are presented in Parts 2 and 3, respectively, of this series of papers. The small catchment model has been designed as a simple, robust, conceptually based model of the basic daily water balance fluxes in forested catchments. The responses of the catchment to rainfall and pan evaporation are conceptualized in terms of three interdependent subsurface stores A, B and F. Store A depicts a near-stream perched aquifer system; B represents a deeper, permanent groundwater system; and F is an intermediate, unsaturated infiltration store. The responses of these stores are characterized by a set of constitutive relations which involves a number of conceptual parameters. These parameters are estimated by calibration by comparing observed and pre dieted runoff. The model has performed very well in simulations carried out on Salmon and Wights, two small experimental catchments in the Collie River basin in south-west Western Australia. The results from the application of the model to these small catchments are presented in this paper.", "author" : [ { "dropping-particle" : "", "family" : "Sivapalan", "given" : "Murugesu", "non-dropping-particle" : "", "parse-names" : false, "suffix" : "" }, { "dropping-particle" : "", "family" : "Ruprecht", "given" : "John K.", "non-dropping-particle" : "", "parse-names" : false, "suffix" : "" }, { "dropping-particle" : "", "family" : "Viney", "given" : "Neil R.", "non-dropping-particle" : "", "parse-names" : false, "suffix" : "" } ], "container-title" : "Hydrological Processes", "id" : "ITEM-1", "issue" : "3", "issued" : { "date-parts" : [ [ "1996" ] ] }, "title" : "Water and salt balance modelling to predict the effects of land-use changes in forested catchments. 1. Small catchment water balance model", "type" : "article-journal", "volume" : "10" }, "uris" : [ "http://www.mendeley.com/documents/?uuid=d90deb7e-7bfc-44df-8a1a-7eacaf1f74d0" ] } ], "mendeley" : { "formattedCitation" : "(Sivapalan et al., 1996)", "plainTextFormattedCitation" : "(Sivapalan et al., 1996)", "previouslyFormattedCitation" : "(Sivapalan et al., 1996)" }, "properties" : { "noteIndex" : 0 }, "schema" : "https://github.com/citation-style-language/schema/raw/master/csl-citation.json" }</w:instrText>
            </w:r>
            <w:r>
              <w:fldChar w:fldCharType="separate"/>
            </w:r>
            <w:r w:rsidR="00AB65B5" w:rsidRPr="00AB65B5">
              <w:rPr>
                <w:noProof/>
              </w:rPr>
              <w:t>(Sivapalan et al., 1996)</w:t>
            </w:r>
            <w:r>
              <w:fldChar w:fldCharType="end"/>
            </w:r>
          </w:p>
        </w:tc>
        <w:tc>
          <w:tcPr>
            <w:tcW w:w="1098" w:type="pct"/>
          </w:tcPr>
          <w:p w14:paraId="030B13AA" w14:textId="77777777" w:rsidR="00E93B8C" w:rsidRDefault="00E93B8C" w:rsidP="000C3DAD">
            <w:r>
              <w:t xml:space="preserve">Very difficult to find information about this. Assumption made </w:t>
            </w:r>
          </w:p>
        </w:tc>
        <w:tc>
          <w:tcPr>
            <w:tcW w:w="1117" w:type="pct"/>
          </w:tcPr>
          <w:p w14:paraId="5AFE1BF3" w14:textId="548077BF" w:rsidR="00E93B8C" w:rsidRDefault="00F3237B" w:rsidP="000C3DAD">
            <w:r>
              <w:t>23</w:t>
            </w:r>
          </w:p>
        </w:tc>
      </w:tr>
      <w:tr w:rsidR="00E93B8C" w14:paraId="7F4EB239" w14:textId="77777777" w:rsidTr="00E93B8C">
        <w:tc>
          <w:tcPr>
            <w:tcW w:w="765" w:type="pct"/>
          </w:tcPr>
          <w:p w14:paraId="7F5B6DB9" w14:textId="77777777" w:rsidR="00E93B8C" w:rsidRDefault="00E93B8C" w:rsidP="000C3DAD">
            <w:r>
              <w:t>Variable contributing area non-linearity [-]</w:t>
            </w:r>
          </w:p>
        </w:tc>
        <w:tc>
          <w:tcPr>
            <w:tcW w:w="323" w:type="pct"/>
          </w:tcPr>
          <w:p w14:paraId="718D3DF4" w14:textId="77777777" w:rsidR="00E93B8C" w:rsidRDefault="00E93B8C" w:rsidP="000C3DAD"/>
        </w:tc>
        <w:tc>
          <w:tcPr>
            <w:tcW w:w="337" w:type="pct"/>
          </w:tcPr>
          <w:p w14:paraId="528E9B45" w14:textId="77777777" w:rsidR="00E93B8C" w:rsidRDefault="00E93B8C" w:rsidP="000C3DAD"/>
        </w:tc>
        <w:tc>
          <w:tcPr>
            <w:tcW w:w="413" w:type="pct"/>
          </w:tcPr>
          <w:p w14:paraId="43E799FB" w14:textId="77777777" w:rsidR="00E93B8C" w:rsidRDefault="00E93B8C" w:rsidP="000C3DAD"/>
        </w:tc>
        <w:tc>
          <w:tcPr>
            <w:tcW w:w="427" w:type="pct"/>
          </w:tcPr>
          <w:p w14:paraId="270B0BF3" w14:textId="77777777" w:rsidR="00E93B8C" w:rsidRDefault="00E93B8C" w:rsidP="000C3DAD"/>
        </w:tc>
        <w:tc>
          <w:tcPr>
            <w:tcW w:w="519" w:type="pct"/>
          </w:tcPr>
          <w:p w14:paraId="6DD633FA" w14:textId="33AB714D" w:rsidR="00E93B8C" w:rsidRDefault="00E93B8C" w:rsidP="000C3DAD">
            <w:r>
              <w:fldChar w:fldCharType="begin" w:fldLock="1"/>
            </w:r>
            <w:r w:rsidR="00BA33C6">
              <w:instrText>ADDIN CSL_CITATION { "citationItems" : [ { "id" : "ITEM-1", "itemData" : { "ISBN" : "0885-6087", "ISSN" : "08856087", "PMID" : "3881978", "abstract" : "A long-term water balance model has been developed to predict the hydrological effects of land-use change (especially forest clearing) in small experimental catchments in the south-west of Western Australia. This small catchment model has been used as the building block for the development of a large catchment-scale model, and has also formed the basis for a coupled water and salt balance model, developed to predict the changes in stream salinity resulting from land-use and climate change. The application of the coupled salt and water balance model to predict stream salinities in two small experimental catchments, and the application of the large catchment-scale model to predict changes in water yield in a medium-sized catchment that is being mined for bauxite, are presented in Parts 2 and 3, respectively, of this series of papers. The small catchment model has been designed as a simple, robust, conceptually based model of the basic daily water balance fluxes in forested catchments. The responses of the catchment to rainfall and pan evaporation are conceptualized in terms of three interdependent subsurface stores A, B and F. Store A depicts a near-stream perched aquifer system; B represents a deeper, permanent groundwater system; and F is an intermediate, unsaturated infiltration store. The responses of these stores are characterized by a set of constitutive relations which involves a number of conceptual parameters. These parameters are estimated by calibration by comparing observed and pre dieted runoff. The model has performed very well in simulations carried out on Salmon and Wights, two small experimental catchments in the Collie River basin in south-west Western Australia. The results from the application of the model to these small catchments are presented in this paper.", "author" : [ { "dropping-particle" : "", "family" : "Sivapalan", "given" : "Murugesu", "non-dropping-particle" : "", "parse-names" : false, "suffix" : "" }, { "dropping-particle" : "", "family" : "Ruprecht", "given" : "John K.", "non-dropping-particle" : "", "parse-names" : false, "suffix" : "" }, { "dropping-particle" : "", "family" : "Viney", "given" : "Neil R.", "non-dropping-particle" : "", "parse-names" : false, "suffix" : "" } ], "container-title" : "Hydrological Processes", "id" : "ITEM-1", "issue" : "3", "issued" : { "date-parts" : [ [ "1996" ] ] }, "title" : "Water and salt balance modelling to predict the effects of land-use changes in forested catchments. 1. Small catchment water balance model", "type" : "article-journal", "volume" : "10" }, "uris" : [ "http://www.mendeley.com/documents/?uuid=d90deb7e-7bfc-44df-8a1a-7eacaf1f74d0" ] } ], "mendeley" : { "formattedCitation" : "(Sivapalan et al., 1996)", "plainTextFormattedCitation" : "(Sivapalan et al., 1996)", "previouslyFormattedCitation" : "(Sivapalan et al., 1996)" }, "properties" : { "noteIndex" : 0 }, "schema" : "https://github.com/citation-style-language/schema/raw/master/csl-citation.json" }</w:instrText>
            </w:r>
            <w:r>
              <w:fldChar w:fldCharType="separate"/>
            </w:r>
            <w:r w:rsidR="00AB65B5" w:rsidRPr="00AB65B5">
              <w:rPr>
                <w:noProof/>
              </w:rPr>
              <w:t>(Sivapalan et al., 1996)</w:t>
            </w:r>
            <w:r>
              <w:fldChar w:fldCharType="end"/>
            </w:r>
          </w:p>
        </w:tc>
        <w:tc>
          <w:tcPr>
            <w:tcW w:w="1098" w:type="pct"/>
          </w:tcPr>
          <w:p w14:paraId="4D9501B2" w14:textId="2288B2E9" w:rsidR="00E93B8C" w:rsidRDefault="00E93B8C" w:rsidP="000C3DAD">
            <w:r>
              <w:t xml:space="preserve">See: </w:t>
            </w:r>
            <w:r w:rsidRPr="000367E8">
              <w:rPr>
                <w:b/>
              </w:rPr>
              <w:t>soil depth distribution</w:t>
            </w:r>
            <w:ins w:id="47" w:author="Ross Woods" w:date="2018-11-23T15:35:00Z">
              <w:r w:rsidR="00337D36">
                <w:rPr>
                  <w:b/>
                </w:rPr>
                <w:t xml:space="preserve"> </w:t>
              </w:r>
              <w:r w:rsidR="00337D36" w:rsidRPr="00B53046">
                <w:t>above</w:t>
              </w:r>
            </w:ins>
          </w:p>
        </w:tc>
        <w:tc>
          <w:tcPr>
            <w:tcW w:w="1117" w:type="pct"/>
          </w:tcPr>
          <w:p w14:paraId="686ED783" w14:textId="3F5900FA" w:rsidR="00E93B8C" w:rsidRDefault="00F3237B" w:rsidP="000C3DAD">
            <w:r>
              <w:t>23</w:t>
            </w:r>
          </w:p>
        </w:tc>
      </w:tr>
      <w:tr w:rsidR="00E93B8C" w14:paraId="7D845FF7" w14:textId="77777777" w:rsidTr="00E93B8C">
        <w:tc>
          <w:tcPr>
            <w:tcW w:w="765" w:type="pct"/>
          </w:tcPr>
          <w:p w14:paraId="09183BA8" w14:textId="77777777" w:rsidR="00E93B8C" w:rsidRDefault="00E93B8C" w:rsidP="000C3DAD">
            <w:r>
              <w:t>Fraction of D50 that is D16 [-]</w:t>
            </w:r>
          </w:p>
        </w:tc>
        <w:tc>
          <w:tcPr>
            <w:tcW w:w="323" w:type="pct"/>
          </w:tcPr>
          <w:p w14:paraId="01B554C2" w14:textId="77777777" w:rsidR="00E93B8C" w:rsidRDefault="00E93B8C" w:rsidP="000C3DAD"/>
        </w:tc>
        <w:tc>
          <w:tcPr>
            <w:tcW w:w="337" w:type="pct"/>
          </w:tcPr>
          <w:p w14:paraId="248136D9" w14:textId="77777777" w:rsidR="00E93B8C" w:rsidRDefault="00E93B8C" w:rsidP="000C3DAD"/>
        </w:tc>
        <w:tc>
          <w:tcPr>
            <w:tcW w:w="413" w:type="pct"/>
          </w:tcPr>
          <w:p w14:paraId="0C21E84C" w14:textId="77777777" w:rsidR="00E93B8C" w:rsidRDefault="00E93B8C" w:rsidP="000C3DAD">
            <w:r>
              <w:t>0.01</w:t>
            </w:r>
          </w:p>
        </w:tc>
        <w:tc>
          <w:tcPr>
            <w:tcW w:w="427" w:type="pct"/>
          </w:tcPr>
          <w:p w14:paraId="0BD95E57" w14:textId="77777777" w:rsidR="00E93B8C" w:rsidRDefault="00E93B8C" w:rsidP="000C3DAD">
            <w:r>
              <w:t>0.99</w:t>
            </w:r>
          </w:p>
        </w:tc>
        <w:tc>
          <w:tcPr>
            <w:tcW w:w="519" w:type="pct"/>
          </w:tcPr>
          <w:p w14:paraId="2D04E1F5" w14:textId="77777777" w:rsidR="00E93B8C" w:rsidRDefault="00E93B8C" w:rsidP="000C3DAD"/>
        </w:tc>
        <w:tc>
          <w:tcPr>
            <w:tcW w:w="1098" w:type="pct"/>
          </w:tcPr>
          <w:p w14:paraId="2F5D503E" w14:textId="77777777" w:rsidR="00E93B8C" w:rsidRDefault="00E93B8C" w:rsidP="000C3DAD">
            <w:r>
              <w:t xml:space="preserve">Note: re-writing of D16 parameter in </w:t>
            </w:r>
            <w:r>
              <w:fldChar w:fldCharType="begin" w:fldLock="1"/>
            </w:r>
            <w:r>
              <w:instrText>ADDIN CSL_CITATION { "citationItems" : [ { "id" : "ITEM-1", "itemData" : { "ISBN" : "0885-6087", "ISSN" : "08856087", "author" : [ { "dropping-particle" : "", "family" : "Fukushima", "given" : "Y.", "non-dropping-particle" : "", "parse-names" : false, "suffix" : "" } ], "container-title" : "Hydrological Processes", "id" : "ITEM-1", "issue" : "2", "issued" : { "date-parts" : [ [ "1988" ] ] }, "page" : "167-185", "title" : "A model of river flow forecasting for a small forested mountain catchment", "type" : "article-journal", "volume" : "2" }, "uris" : [ "http://www.mendeley.com/documents/?uuid=48e62b05-b6a5-4c74-a4d4-bf976ad822b0" ] } ], "mendeley" : { "formattedCitation" : "(Fukushima, 1988)", "plainTextFormattedCitation" : "(Fukushima, 1988)", "previouslyFormattedCitation" : "(Fukushima, 1988)" }, "properties" : { "noteIndex" : 0 }, "schema" : "https://github.com/citation-style-language/schema/raw/master/csl-citation.json" }</w:instrText>
            </w:r>
            <w:r>
              <w:fldChar w:fldCharType="separate"/>
            </w:r>
            <w:r w:rsidRPr="00291A60">
              <w:rPr>
                <w:noProof/>
              </w:rPr>
              <w:t>(Fukushima, 1988)</w:t>
            </w:r>
            <w:r>
              <w:fldChar w:fldCharType="end"/>
            </w:r>
          </w:p>
        </w:tc>
        <w:tc>
          <w:tcPr>
            <w:tcW w:w="1117" w:type="pct"/>
          </w:tcPr>
          <w:p w14:paraId="29DC2501" w14:textId="77777777" w:rsidR="00E93B8C" w:rsidRDefault="00E93B8C" w:rsidP="000C3DAD">
            <w:r>
              <w:t>42</w:t>
            </w:r>
          </w:p>
        </w:tc>
      </w:tr>
      <w:tr w:rsidR="00E93B8C" w14:paraId="2A092F9E" w14:textId="77777777" w:rsidTr="00E93B8C">
        <w:tc>
          <w:tcPr>
            <w:tcW w:w="765" w:type="pct"/>
          </w:tcPr>
          <w:p w14:paraId="5A62874E" w14:textId="75D6BFC8" w:rsidR="00E93B8C" w:rsidRDefault="00E93B8C" w:rsidP="000C3DAD">
            <w:r>
              <w:t>Variable contributing area equation inflection point</w:t>
            </w:r>
            <w:r w:rsidR="000E08C4">
              <w:t xml:space="preserve"> [-]</w:t>
            </w:r>
          </w:p>
        </w:tc>
        <w:tc>
          <w:tcPr>
            <w:tcW w:w="323" w:type="pct"/>
          </w:tcPr>
          <w:p w14:paraId="10EDAFDA" w14:textId="77777777" w:rsidR="00E93B8C" w:rsidRDefault="00E93B8C" w:rsidP="000C3DAD">
            <w:r>
              <w:t>-0.5</w:t>
            </w:r>
          </w:p>
        </w:tc>
        <w:tc>
          <w:tcPr>
            <w:tcW w:w="337" w:type="pct"/>
          </w:tcPr>
          <w:p w14:paraId="098002FC" w14:textId="77777777" w:rsidR="00E93B8C" w:rsidRDefault="00E93B8C" w:rsidP="000C3DAD">
            <w:r>
              <w:t>0.5</w:t>
            </w:r>
          </w:p>
        </w:tc>
        <w:tc>
          <w:tcPr>
            <w:tcW w:w="413" w:type="pct"/>
          </w:tcPr>
          <w:p w14:paraId="0EFF2749" w14:textId="77777777" w:rsidR="00E93B8C" w:rsidRDefault="00E93B8C" w:rsidP="000C3DAD">
            <w:r>
              <w:t>-0.5</w:t>
            </w:r>
          </w:p>
        </w:tc>
        <w:tc>
          <w:tcPr>
            <w:tcW w:w="427" w:type="pct"/>
          </w:tcPr>
          <w:p w14:paraId="6D92D5A9" w14:textId="77777777" w:rsidR="00E93B8C" w:rsidRDefault="00E93B8C" w:rsidP="000C3DAD">
            <w:r>
              <w:t>0.5</w:t>
            </w:r>
          </w:p>
        </w:tc>
        <w:tc>
          <w:tcPr>
            <w:tcW w:w="519" w:type="pct"/>
          </w:tcPr>
          <w:p w14:paraId="351BB2CD" w14:textId="5FF0B014" w:rsidR="00E93B8C" w:rsidRDefault="00E93B8C" w:rsidP="000C3DAD">
            <w:r>
              <w:fldChar w:fldCharType="begin" w:fldLock="1"/>
            </w:r>
            <w:r w:rsidR="008D7056">
              <w:instrText>ADDIN CSL_CITATION { "citationItems" : [ { "id" : "ITEM-1", "itemData" : { "DOI" : "10.1016/S0022-1694(99)00173-0", "ISSN" : "00221694", "abstract" : "The Xinanjiang model provides a statistically integral structure to describe the runoff generation on partial areas over a catchment. In the original version of the model, a single parabolic curve is used to describe the soil moisture variation. In reality however, the spatial and temporal distribution of soil moisture is quite complex because many different states, which change with seasons of the year, co-exist in the catchment. In this study, a more general double parabolic curve is proposed to describe the complex soil moisture variation. It consists of lower and upper branches, with the lower branch for the wet condition, the upper branch for the dry condition, and a smooth transition. Two parameters, c and b represent the relative weight between the lower and the upper branches and their gradients. The single parabolic curve of the original Xinanjiang model can be thought of as a special case of the proposed double parabolic curve. Both the single and double parabolic curves perform similarly when used with storm events isolated from daily data in the wet seasons, but the double parabolic curve improves the predictions significantly when used with data from the dry seasons. When used with hourly event data there is no significant difference between the two curves because of the dominance of the wet soil moisture condition. Even in this case, the double parabolic curve differentiates the parameter values more clearly for different soil moisture states. There is also a slight improvement on the predictions for storms in the dry seasons. (C) 2000 Elsevier Science B.V.", "author" : [ { "dropping-particle" : "", "family" : "Jayawardena", "given" : "A. W.", "non-dropping-particle" : "", "parse-names" : false, "suffix" : "" }, { "dropping-particle" : "", "family" : "Zhou", "given" : "M. C.", "non-dropping-particle" : "", "parse-names" : false, "suffix" : "" } ], "container-title" : "Journal of Hydrology", "id" : "ITEM-1", "issue" : "1-4", "issued" : { "date-parts" : [ [ "2000" ] ] }, "page" : "93-113", "title" : "A modified spatial soil moisture storage capacity distribution curve for the Xinanjiang model", "type" : "article-journal", "volume" : "227" }, "uris" : [ "http://www.mendeley.com/documents/?uuid=5aa882d1-8747-49fb-8e51-c1b99189b75a" ] } ], "mendeley" : { "formattedCitation" : "(Jayawardena and Zhou, 2000)", "plainTextFormattedCitation" : "(Jayawardena and Zhou, 2000)", "previouslyFormattedCitation" : "(Jayawardena &amp; Zhou, 2000)" }, "properties" : { "noteIndex" : 0 }, "schema" : "https://github.com/citation-style-language/schema/raw/master/csl-citation.json" }</w:instrText>
            </w:r>
            <w:r>
              <w:fldChar w:fldCharType="separate"/>
            </w:r>
            <w:r w:rsidR="008D7056" w:rsidRPr="008D7056">
              <w:rPr>
                <w:noProof/>
              </w:rPr>
              <w:t>(Jayawardena and Zhou, 2000)</w:t>
            </w:r>
            <w:r>
              <w:fldChar w:fldCharType="end"/>
            </w:r>
          </w:p>
        </w:tc>
        <w:tc>
          <w:tcPr>
            <w:tcW w:w="1098" w:type="pct"/>
          </w:tcPr>
          <w:p w14:paraId="02A72670" w14:textId="77777777" w:rsidR="00E93B8C" w:rsidRDefault="00E93B8C" w:rsidP="000C3DAD"/>
        </w:tc>
        <w:tc>
          <w:tcPr>
            <w:tcW w:w="1117" w:type="pct"/>
          </w:tcPr>
          <w:p w14:paraId="617A407F" w14:textId="46992C56" w:rsidR="00E93B8C" w:rsidRDefault="00F3237B" w:rsidP="000C3DAD">
            <w:r>
              <w:t>28</w:t>
            </w:r>
          </w:p>
        </w:tc>
      </w:tr>
      <w:tr w:rsidR="00E93B8C" w14:paraId="633C084C" w14:textId="77777777" w:rsidTr="00E93B8C">
        <w:tc>
          <w:tcPr>
            <w:tcW w:w="765" w:type="pct"/>
          </w:tcPr>
          <w:p w14:paraId="3D7484F5" w14:textId="77777777" w:rsidR="00E93B8C" w:rsidRDefault="00E93B8C" w:rsidP="000C3DAD"/>
        </w:tc>
        <w:tc>
          <w:tcPr>
            <w:tcW w:w="323" w:type="pct"/>
          </w:tcPr>
          <w:p w14:paraId="3A1D8C90" w14:textId="77777777" w:rsidR="00E93B8C" w:rsidRDefault="00E93B8C" w:rsidP="000C3DAD"/>
        </w:tc>
        <w:tc>
          <w:tcPr>
            <w:tcW w:w="337" w:type="pct"/>
          </w:tcPr>
          <w:p w14:paraId="1AA636D3" w14:textId="77777777" w:rsidR="00E93B8C" w:rsidRDefault="00E93B8C" w:rsidP="000C3DAD"/>
        </w:tc>
        <w:tc>
          <w:tcPr>
            <w:tcW w:w="413" w:type="pct"/>
          </w:tcPr>
          <w:p w14:paraId="7591ED34" w14:textId="77777777" w:rsidR="00E93B8C" w:rsidRDefault="00E93B8C" w:rsidP="000C3DAD"/>
        </w:tc>
        <w:tc>
          <w:tcPr>
            <w:tcW w:w="427" w:type="pct"/>
          </w:tcPr>
          <w:p w14:paraId="7A45D8B3" w14:textId="77777777" w:rsidR="00E93B8C" w:rsidRDefault="00E93B8C" w:rsidP="000C3DAD"/>
        </w:tc>
        <w:tc>
          <w:tcPr>
            <w:tcW w:w="519" w:type="pct"/>
          </w:tcPr>
          <w:p w14:paraId="6497521F" w14:textId="77777777" w:rsidR="00E93B8C" w:rsidRDefault="00E93B8C" w:rsidP="000C3DAD"/>
        </w:tc>
        <w:tc>
          <w:tcPr>
            <w:tcW w:w="1098" w:type="pct"/>
          </w:tcPr>
          <w:p w14:paraId="1C365C49" w14:textId="77777777" w:rsidR="00E93B8C" w:rsidRDefault="00E93B8C" w:rsidP="000C3DAD"/>
        </w:tc>
        <w:tc>
          <w:tcPr>
            <w:tcW w:w="1117" w:type="pct"/>
          </w:tcPr>
          <w:p w14:paraId="6C7F1B02" w14:textId="77777777" w:rsidR="00E93B8C" w:rsidRDefault="00E93B8C" w:rsidP="000C3DAD"/>
        </w:tc>
      </w:tr>
      <w:tr w:rsidR="00E93B8C" w14:paraId="4129B142" w14:textId="77777777" w:rsidTr="00E93B8C">
        <w:tc>
          <w:tcPr>
            <w:tcW w:w="5000" w:type="pct"/>
            <w:gridSpan w:val="8"/>
          </w:tcPr>
          <w:p w14:paraId="11172D18" w14:textId="77777777" w:rsidR="00E93B8C" w:rsidRPr="00F67E96" w:rsidRDefault="00E93B8C" w:rsidP="000C3DAD">
            <w:pPr>
              <w:rPr>
                <w:b/>
              </w:rPr>
            </w:pPr>
            <w:r w:rsidRPr="00F67E96">
              <w:rPr>
                <w:b/>
              </w:rPr>
              <w:t>Groundwater parameters</w:t>
            </w:r>
          </w:p>
        </w:tc>
      </w:tr>
      <w:tr w:rsidR="00E93B8C" w14:paraId="1DE74039" w14:textId="77777777" w:rsidTr="00E93B8C">
        <w:tc>
          <w:tcPr>
            <w:tcW w:w="765" w:type="pct"/>
          </w:tcPr>
          <w:p w14:paraId="77820C03" w14:textId="77777777" w:rsidR="00E93B8C" w:rsidRDefault="00E93B8C" w:rsidP="000C3DAD">
            <w:r>
              <w:t>Leakage coefficient [-]</w:t>
            </w:r>
          </w:p>
        </w:tc>
        <w:tc>
          <w:tcPr>
            <w:tcW w:w="323" w:type="pct"/>
          </w:tcPr>
          <w:p w14:paraId="5313C387" w14:textId="77777777" w:rsidR="00E93B8C" w:rsidRDefault="00E93B8C" w:rsidP="000C3DAD">
            <w:r>
              <w:t>0.07</w:t>
            </w:r>
          </w:p>
        </w:tc>
        <w:tc>
          <w:tcPr>
            <w:tcW w:w="337" w:type="pct"/>
          </w:tcPr>
          <w:p w14:paraId="3840F65F" w14:textId="77777777" w:rsidR="00E93B8C" w:rsidRDefault="00E93B8C" w:rsidP="000C3DAD">
            <w:r>
              <w:t>0.13</w:t>
            </w:r>
          </w:p>
        </w:tc>
        <w:tc>
          <w:tcPr>
            <w:tcW w:w="413" w:type="pct"/>
          </w:tcPr>
          <w:p w14:paraId="2F387CAB" w14:textId="77777777" w:rsidR="00E93B8C" w:rsidRDefault="00E93B8C" w:rsidP="000C3DAD">
            <w:r>
              <w:t>0</w:t>
            </w:r>
          </w:p>
        </w:tc>
        <w:tc>
          <w:tcPr>
            <w:tcW w:w="427" w:type="pct"/>
          </w:tcPr>
          <w:p w14:paraId="25138404" w14:textId="77777777" w:rsidR="00E93B8C" w:rsidRDefault="00E93B8C" w:rsidP="000C3DAD">
            <w:r>
              <w:t>0.5</w:t>
            </w:r>
          </w:p>
        </w:tc>
        <w:tc>
          <w:tcPr>
            <w:tcW w:w="519" w:type="pct"/>
          </w:tcPr>
          <w:p w14:paraId="78BC4366" w14:textId="36655143" w:rsidR="00E93B8C" w:rsidRDefault="00E93B8C" w:rsidP="000C3DAD">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1098" w:type="pct"/>
          </w:tcPr>
          <w:p w14:paraId="697297DD" w14:textId="77777777" w:rsidR="00E93B8C" w:rsidRDefault="00E93B8C" w:rsidP="000C3DAD">
            <w:r>
              <w:t>0 is physical limit</w:t>
            </w:r>
          </w:p>
          <w:p w14:paraId="6C38E435" w14:textId="77777777" w:rsidR="00E93B8C" w:rsidRDefault="00E93B8C" w:rsidP="000C3DAD">
            <w:r>
              <w:t>0.5 is recommended in the paper’s appendix</w:t>
            </w:r>
          </w:p>
        </w:tc>
        <w:tc>
          <w:tcPr>
            <w:tcW w:w="1117" w:type="pct"/>
          </w:tcPr>
          <w:p w14:paraId="5D97A6CF" w14:textId="0BA21728" w:rsidR="00E93B8C" w:rsidRDefault="00F3237B" w:rsidP="000C3DAD">
            <w:r>
              <w:t>36</w:t>
            </w:r>
          </w:p>
        </w:tc>
      </w:tr>
      <w:tr w:rsidR="00E93B8C" w14:paraId="5777BC43" w14:textId="77777777" w:rsidTr="00E93B8C">
        <w:tc>
          <w:tcPr>
            <w:tcW w:w="765" w:type="pct"/>
          </w:tcPr>
          <w:p w14:paraId="4B978932" w14:textId="77777777" w:rsidR="00E93B8C" w:rsidRDefault="00E93B8C" w:rsidP="000C3DAD">
            <w:r>
              <w:t>Leakage rate [mm/d]</w:t>
            </w:r>
          </w:p>
        </w:tc>
        <w:tc>
          <w:tcPr>
            <w:tcW w:w="323" w:type="pct"/>
          </w:tcPr>
          <w:p w14:paraId="0F772FBD" w14:textId="77777777" w:rsidR="00E93B8C" w:rsidRDefault="00E93B8C" w:rsidP="000C3DAD"/>
        </w:tc>
        <w:tc>
          <w:tcPr>
            <w:tcW w:w="337" w:type="pct"/>
          </w:tcPr>
          <w:p w14:paraId="6A6F20B4" w14:textId="77777777" w:rsidR="00E93B8C" w:rsidRDefault="00E93B8C" w:rsidP="000C3DAD"/>
        </w:tc>
        <w:tc>
          <w:tcPr>
            <w:tcW w:w="413" w:type="pct"/>
          </w:tcPr>
          <w:p w14:paraId="44467853" w14:textId="77777777" w:rsidR="00E93B8C" w:rsidRDefault="00E93B8C" w:rsidP="000C3DAD"/>
        </w:tc>
        <w:tc>
          <w:tcPr>
            <w:tcW w:w="427" w:type="pct"/>
          </w:tcPr>
          <w:p w14:paraId="5E82E74F" w14:textId="77777777" w:rsidR="00E93B8C" w:rsidRDefault="00E93B8C" w:rsidP="000C3DAD"/>
        </w:tc>
        <w:tc>
          <w:tcPr>
            <w:tcW w:w="519" w:type="pct"/>
          </w:tcPr>
          <w:p w14:paraId="5EF0B5C3" w14:textId="77777777" w:rsidR="00E93B8C" w:rsidRDefault="00E93B8C" w:rsidP="000C3DAD"/>
        </w:tc>
        <w:tc>
          <w:tcPr>
            <w:tcW w:w="1098" w:type="pct"/>
          </w:tcPr>
          <w:p w14:paraId="5379E18A" w14:textId="24DA3D06" w:rsidR="00E93B8C" w:rsidRPr="00E9617E" w:rsidRDefault="00E93B8C" w:rsidP="000C3DAD">
            <w:pPr>
              <w:rPr>
                <w:b/>
              </w:rPr>
            </w:pPr>
            <w:r w:rsidRPr="00E9617E">
              <w:rPr>
                <w:b/>
              </w:rPr>
              <w:t>See: percolation rate</w:t>
            </w:r>
            <w:ins w:id="48" w:author="Ross Woods" w:date="2018-11-23T15:35:00Z">
              <w:r w:rsidR="00337D36">
                <w:rPr>
                  <w:b/>
                </w:rPr>
                <w:t xml:space="preserve"> </w:t>
              </w:r>
              <w:r w:rsidR="00337D36" w:rsidRPr="00B53046">
                <w:t>above</w:t>
              </w:r>
            </w:ins>
          </w:p>
        </w:tc>
        <w:tc>
          <w:tcPr>
            <w:tcW w:w="1117" w:type="pct"/>
          </w:tcPr>
          <w:p w14:paraId="05CE53F6" w14:textId="77777777" w:rsidR="00E93B8C" w:rsidRDefault="00E93B8C" w:rsidP="000C3DAD"/>
        </w:tc>
      </w:tr>
      <w:tr w:rsidR="00E93B8C" w14:paraId="29F007CE" w14:textId="77777777" w:rsidTr="00E93B8C">
        <w:tc>
          <w:tcPr>
            <w:tcW w:w="765" w:type="pct"/>
          </w:tcPr>
          <w:p w14:paraId="277E4383" w14:textId="77777777" w:rsidR="00E93B8C" w:rsidRDefault="00E93B8C" w:rsidP="000C3DAD">
            <w:r>
              <w:lastRenderedPageBreak/>
              <w:t>Level compared to channel level [mm]</w:t>
            </w:r>
          </w:p>
        </w:tc>
        <w:tc>
          <w:tcPr>
            <w:tcW w:w="323" w:type="pct"/>
          </w:tcPr>
          <w:p w14:paraId="31F0C505" w14:textId="77777777" w:rsidR="00E93B8C" w:rsidRDefault="00E93B8C" w:rsidP="000C3DAD">
            <w:r>
              <w:t>-2.8</w:t>
            </w:r>
          </w:p>
        </w:tc>
        <w:tc>
          <w:tcPr>
            <w:tcW w:w="337" w:type="pct"/>
          </w:tcPr>
          <w:p w14:paraId="7CC30EC7" w14:textId="77777777" w:rsidR="00E93B8C" w:rsidRDefault="00E93B8C" w:rsidP="000C3DAD">
            <w:r>
              <w:t>3.9</w:t>
            </w:r>
          </w:p>
        </w:tc>
        <w:tc>
          <w:tcPr>
            <w:tcW w:w="413" w:type="pct"/>
          </w:tcPr>
          <w:p w14:paraId="621AF0D0" w14:textId="77777777" w:rsidR="00E93B8C" w:rsidRDefault="00E93B8C" w:rsidP="000C3DAD">
            <w:r>
              <w:t>-10</w:t>
            </w:r>
          </w:p>
        </w:tc>
        <w:tc>
          <w:tcPr>
            <w:tcW w:w="427" w:type="pct"/>
          </w:tcPr>
          <w:p w14:paraId="3E95339B" w14:textId="77777777" w:rsidR="00E93B8C" w:rsidRDefault="00E93B8C" w:rsidP="000C3DAD">
            <w:r>
              <w:t>+10</w:t>
            </w:r>
          </w:p>
        </w:tc>
        <w:tc>
          <w:tcPr>
            <w:tcW w:w="519" w:type="pct"/>
          </w:tcPr>
          <w:p w14:paraId="7CE98531" w14:textId="0ED4F130" w:rsidR="00E93B8C" w:rsidRDefault="00E93B8C" w:rsidP="000C3DAD">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1098" w:type="pct"/>
          </w:tcPr>
          <w:p w14:paraId="25A7985F" w14:textId="77777777" w:rsidR="00E93B8C" w:rsidRDefault="00E93B8C" w:rsidP="000C3DAD">
            <w:r>
              <w:t>Range recommended in appendix of the paper</w:t>
            </w:r>
          </w:p>
        </w:tc>
        <w:tc>
          <w:tcPr>
            <w:tcW w:w="1117" w:type="pct"/>
          </w:tcPr>
          <w:p w14:paraId="298D39D2" w14:textId="6016274E" w:rsidR="00E93B8C" w:rsidRDefault="00F3237B" w:rsidP="000C3DAD">
            <w:r>
              <w:t>36</w:t>
            </w:r>
          </w:p>
        </w:tc>
      </w:tr>
      <w:tr w:rsidR="00E93B8C" w14:paraId="659C1860" w14:textId="77777777" w:rsidTr="00A227D0">
        <w:tc>
          <w:tcPr>
            <w:tcW w:w="765" w:type="pct"/>
          </w:tcPr>
          <w:p w14:paraId="78682D7E" w14:textId="77777777" w:rsidR="00E93B8C" w:rsidRDefault="00E93B8C" w:rsidP="000C3DAD">
            <w:commentRangeStart w:id="49"/>
            <w:r>
              <w:t>Base flow rate at no deficit [mm/d]</w:t>
            </w:r>
            <w:commentRangeEnd w:id="49"/>
            <w:r w:rsidR="005837E6">
              <w:rPr>
                <w:rStyle w:val="CommentReference"/>
              </w:rPr>
              <w:commentReference w:id="49"/>
            </w:r>
          </w:p>
        </w:tc>
        <w:tc>
          <w:tcPr>
            <w:tcW w:w="323" w:type="pct"/>
          </w:tcPr>
          <w:p w14:paraId="4FA63BCD" w14:textId="14465FEF" w:rsidR="00E93B8C" w:rsidRDefault="008432A3" w:rsidP="000C3DAD">
            <w:ins w:id="51" w:author="Wouter Knoben" w:date="2018-12-11T18:35:00Z">
              <w:r>
                <w:t>0</w:t>
              </w:r>
            </w:ins>
          </w:p>
        </w:tc>
        <w:tc>
          <w:tcPr>
            <w:tcW w:w="337" w:type="pct"/>
            <w:shd w:val="clear" w:color="auto" w:fill="auto"/>
          </w:tcPr>
          <w:p w14:paraId="3750F938" w14:textId="46DC4FB3" w:rsidR="00E93B8C" w:rsidRDefault="008B254C" w:rsidP="000C3DAD">
            <w:ins w:id="52" w:author="Wouter Knoben" w:date="2018-12-11T18:36:00Z">
              <w:r>
                <w:t>201.6</w:t>
              </w:r>
            </w:ins>
          </w:p>
        </w:tc>
        <w:tc>
          <w:tcPr>
            <w:tcW w:w="413" w:type="pct"/>
          </w:tcPr>
          <w:p w14:paraId="3875B9B4" w14:textId="77777777" w:rsidR="00E93B8C" w:rsidRDefault="00E93B8C" w:rsidP="000C3DAD">
            <w:r>
              <w:t>0.1</w:t>
            </w:r>
          </w:p>
        </w:tc>
        <w:tc>
          <w:tcPr>
            <w:tcW w:w="427" w:type="pct"/>
          </w:tcPr>
          <w:p w14:paraId="1761F87F" w14:textId="77777777" w:rsidR="00E93B8C" w:rsidRDefault="00E93B8C" w:rsidP="000C3DAD">
            <w:r>
              <w:t>200</w:t>
            </w:r>
          </w:p>
        </w:tc>
        <w:tc>
          <w:tcPr>
            <w:tcW w:w="519" w:type="pct"/>
          </w:tcPr>
          <w:p w14:paraId="2486EC44" w14:textId="1D1C6A50" w:rsidR="00E93B8C" w:rsidRDefault="00A227D0" w:rsidP="000C3DAD">
            <w:r>
              <w:fldChar w:fldCharType="begin" w:fldLock="1"/>
            </w:r>
            <w:r>
              <w:instrText>ADDIN CSL_CITATION { "citationItems" : [ { "id" : "ITEM-1", "itemData" : { "DOI" : "10.1002/(SICI)1099-1085(199707)11:9&lt;1069::AID-HYP545&gt;3.0.CO;2-O", "ISBN" : "1099-1085", "ISSN" : "08856087", "PMID" : "155", "abstract" : "TOPMODEL (a TOPography based hydrological MODEL) is now 20 years old and has been the subject of numerous applications to a wide variety of catchments. This paper represents a critical review of some of the issues involved in application of the TOPMODEL concepts, including the basic assumptions involved; the derivation of topographic index distributions from digital terrain data; additional model components; meaning and calibration of the model parameters; and issues involved in model validation and predictive uncertainty. The aim is to provoke a thoughtful approach to hydrological modelling and the interaction of modelling and \u00aeeld work. Some recommendations are made for future modelling practice. #", "author" : [ { "dropping-particle" : "", "family" : "Beven", "given" : "K.", "non-dropping-particle" : "", "parse-names" : false, "suffix" : "" } ], "container-title" : "Hydrological Processes", "id" : "ITEM-1", "issue" : "9", "issued" : { "date-parts" : [ [ "1997" ] ] }, "page" : "1069-1085", "title" : "TOPMODEL: a critique", "type" : "article-journal", "volume" : "11" }, "uris" : [ "http://www.mendeley.com/documents/?uuid=b89ce90a-ff6d-4383-9235-0f46e42966ca" ] } ], "mendeley" : { "formattedCitation" : "(Beven, 1997)", "plainTextFormattedCitation" : "(Beven, 1997)", "previouslyFormattedCitation" : "(Beven, 1997)" }, "properties" : { "noteIndex" : 0 }, "schema" : "https://github.com/citation-style-language/schema/raw/master/csl-citation.json" }</w:instrText>
            </w:r>
            <w:r>
              <w:fldChar w:fldCharType="separate"/>
            </w:r>
            <w:r w:rsidRPr="00056C60">
              <w:rPr>
                <w:noProof/>
              </w:rPr>
              <w:t>(Beven, 1997)</w:t>
            </w:r>
            <w:r>
              <w:fldChar w:fldCharType="end"/>
            </w:r>
          </w:p>
        </w:tc>
        <w:tc>
          <w:tcPr>
            <w:tcW w:w="1098" w:type="pct"/>
          </w:tcPr>
          <w:p w14:paraId="6722B528" w14:textId="06DB13CD" w:rsidR="00E93B8C" w:rsidRDefault="00E93B8C" w:rsidP="000C3DAD">
            <w:del w:id="53" w:author="Wouter Knoben" w:date="2018-12-11T18:36:00Z">
              <w:r w:rsidDel="008B254C">
                <w:delText>Note: TOPMODEL parameter, very hard to find information on due to ubiquitous nature of TOPMODEL versions</w:delText>
              </w:r>
            </w:del>
            <w:ins w:id="54" w:author="Wouter Knoben" w:date="2018-12-11T18:36:00Z">
              <w:r w:rsidR="008B254C">
                <w:t>Based on Table 2 (</w:t>
              </w:r>
              <w:proofErr w:type="spellStart"/>
              <w:r w:rsidR="008B254C">
                <w:t>Beven</w:t>
              </w:r>
              <w:proofErr w:type="spellEnd"/>
              <w:r w:rsidR="008B254C">
                <w:t>, 1997)</w:t>
              </w:r>
            </w:ins>
          </w:p>
        </w:tc>
        <w:tc>
          <w:tcPr>
            <w:tcW w:w="1117" w:type="pct"/>
          </w:tcPr>
          <w:p w14:paraId="317E0DCF" w14:textId="77777777" w:rsidR="00F3237B" w:rsidRDefault="00F3237B" w:rsidP="00F3237B">
            <w:pPr>
              <w:rPr>
                <w:rFonts w:ascii="Calibri" w:hAnsi="Calibri"/>
                <w:color w:val="000000"/>
              </w:rPr>
            </w:pPr>
            <w:r>
              <w:rPr>
                <w:rFonts w:ascii="Calibri" w:hAnsi="Calibri"/>
                <w:color w:val="000000"/>
              </w:rPr>
              <w:t>14, 23</w:t>
            </w:r>
          </w:p>
          <w:p w14:paraId="398CB22C" w14:textId="60080D5C" w:rsidR="00E93B8C" w:rsidRDefault="00E93B8C" w:rsidP="000C3DAD"/>
        </w:tc>
      </w:tr>
      <w:tr w:rsidR="00E93B8C" w14:paraId="1B0028E6" w14:textId="77777777" w:rsidTr="00E93B8C">
        <w:tc>
          <w:tcPr>
            <w:tcW w:w="765" w:type="pct"/>
          </w:tcPr>
          <w:p w14:paraId="30600546" w14:textId="77777777" w:rsidR="00E93B8C" w:rsidRDefault="00E93B8C" w:rsidP="000C3DAD">
            <w:r>
              <w:t>Baseflow deficit scaling parameter [-]</w:t>
            </w:r>
          </w:p>
        </w:tc>
        <w:tc>
          <w:tcPr>
            <w:tcW w:w="323" w:type="pct"/>
          </w:tcPr>
          <w:p w14:paraId="6EB72592" w14:textId="77777777" w:rsidR="00E93B8C" w:rsidRDefault="00E93B8C" w:rsidP="000C3DAD"/>
        </w:tc>
        <w:tc>
          <w:tcPr>
            <w:tcW w:w="337" w:type="pct"/>
          </w:tcPr>
          <w:p w14:paraId="03293566" w14:textId="77777777" w:rsidR="00E93B8C" w:rsidRDefault="00E93B8C" w:rsidP="000C3DAD"/>
        </w:tc>
        <w:tc>
          <w:tcPr>
            <w:tcW w:w="413" w:type="pct"/>
          </w:tcPr>
          <w:p w14:paraId="5EF23822" w14:textId="77777777" w:rsidR="00E93B8C" w:rsidRDefault="00E93B8C" w:rsidP="000C3DAD">
            <w:r>
              <w:t>0</w:t>
            </w:r>
          </w:p>
        </w:tc>
        <w:tc>
          <w:tcPr>
            <w:tcW w:w="427" w:type="pct"/>
          </w:tcPr>
          <w:p w14:paraId="0D606565" w14:textId="77777777" w:rsidR="00E93B8C" w:rsidRDefault="00E93B8C" w:rsidP="000C3DAD">
            <w:r>
              <w:t>1</w:t>
            </w:r>
          </w:p>
        </w:tc>
        <w:tc>
          <w:tcPr>
            <w:tcW w:w="519" w:type="pct"/>
          </w:tcPr>
          <w:p w14:paraId="461E9388" w14:textId="77777777" w:rsidR="00E93B8C" w:rsidRDefault="00E93B8C" w:rsidP="000C3DAD"/>
        </w:tc>
        <w:tc>
          <w:tcPr>
            <w:tcW w:w="1098" w:type="pct"/>
          </w:tcPr>
          <w:p w14:paraId="1E0E98F5" w14:textId="057431C9" w:rsidR="00E93B8C" w:rsidRDefault="00084A50" w:rsidP="000C3DAD">
            <w:r>
              <w:t>0 is a physical limit</w:t>
            </w:r>
            <w:r>
              <w:br/>
              <w:t>1 is a physical limit</w:t>
            </w:r>
          </w:p>
        </w:tc>
        <w:tc>
          <w:tcPr>
            <w:tcW w:w="1117" w:type="pct"/>
          </w:tcPr>
          <w:p w14:paraId="669B25CF" w14:textId="77777777" w:rsidR="00F3237B" w:rsidRDefault="00F3237B" w:rsidP="00F3237B">
            <w:pPr>
              <w:rPr>
                <w:rFonts w:ascii="Calibri" w:hAnsi="Calibri"/>
                <w:color w:val="000000"/>
              </w:rPr>
            </w:pPr>
            <w:r>
              <w:rPr>
                <w:rFonts w:ascii="Calibri" w:hAnsi="Calibri"/>
                <w:color w:val="000000"/>
              </w:rPr>
              <w:t>14, 23</w:t>
            </w:r>
          </w:p>
          <w:p w14:paraId="310EAC99" w14:textId="47EF1B9C" w:rsidR="00E93B8C" w:rsidRDefault="00E93B8C" w:rsidP="000C3DAD"/>
        </w:tc>
      </w:tr>
      <w:tr w:rsidR="00E93B8C" w14:paraId="6D124023" w14:textId="77777777" w:rsidTr="00E93B8C">
        <w:tc>
          <w:tcPr>
            <w:tcW w:w="765" w:type="pct"/>
          </w:tcPr>
          <w:p w14:paraId="702DC5AF" w14:textId="77777777" w:rsidR="00E93B8C" w:rsidRDefault="00E93B8C" w:rsidP="000C3DAD"/>
        </w:tc>
        <w:tc>
          <w:tcPr>
            <w:tcW w:w="323" w:type="pct"/>
          </w:tcPr>
          <w:p w14:paraId="2705CB61" w14:textId="77777777" w:rsidR="00E93B8C" w:rsidRDefault="00E93B8C" w:rsidP="000C3DAD"/>
        </w:tc>
        <w:tc>
          <w:tcPr>
            <w:tcW w:w="337" w:type="pct"/>
          </w:tcPr>
          <w:p w14:paraId="24580502" w14:textId="77777777" w:rsidR="00E93B8C" w:rsidRDefault="00E93B8C" w:rsidP="000C3DAD"/>
        </w:tc>
        <w:tc>
          <w:tcPr>
            <w:tcW w:w="413" w:type="pct"/>
          </w:tcPr>
          <w:p w14:paraId="5FC4DD1D" w14:textId="77777777" w:rsidR="00E93B8C" w:rsidRDefault="00E93B8C" w:rsidP="000C3DAD"/>
        </w:tc>
        <w:tc>
          <w:tcPr>
            <w:tcW w:w="427" w:type="pct"/>
          </w:tcPr>
          <w:p w14:paraId="1E639501" w14:textId="77777777" w:rsidR="00E93B8C" w:rsidRDefault="00E93B8C" w:rsidP="000C3DAD"/>
        </w:tc>
        <w:tc>
          <w:tcPr>
            <w:tcW w:w="519" w:type="pct"/>
          </w:tcPr>
          <w:p w14:paraId="6D57F751" w14:textId="77777777" w:rsidR="00E93B8C" w:rsidRDefault="00E93B8C" w:rsidP="000C3DAD"/>
        </w:tc>
        <w:tc>
          <w:tcPr>
            <w:tcW w:w="1098" w:type="pct"/>
          </w:tcPr>
          <w:p w14:paraId="62B7C1DB" w14:textId="77777777" w:rsidR="00E93B8C" w:rsidRDefault="00E93B8C" w:rsidP="000C3DAD"/>
        </w:tc>
        <w:tc>
          <w:tcPr>
            <w:tcW w:w="1117" w:type="pct"/>
          </w:tcPr>
          <w:p w14:paraId="3E94C9E6" w14:textId="77777777" w:rsidR="00E93B8C" w:rsidRDefault="00E93B8C" w:rsidP="000C3DAD"/>
        </w:tc>
      </w:tr>
      <w:tr w:rsidR="00E93B8C" w14:paraId="01AD19BA" w14:textId="77777777" w:rsidTr="00E93B8C">
        <w:tc>
          <w:tcPr>
            <w:tcW w:w="5000" w:type="pct"/>
            <w:gridSpan w:val="8"/>
          </w:tcPr>
          <w:p w14:paraId="703378C5" w14:textId="77777777" w:rsidR="00E93B8C" w:rsidRPr="00F67E96" w:rsidRDefault="00E93B8C" w:rsidP="000C3DAD">
            <w:pPr>
              <w:rPr>
                <w:b/>
              </w:rPr>
            </w:pPr>
            <w:r w:rsidRPr="00F67E96">
              <w:rPr>
                <w:b/>
              </w:rPr>
              <w:t>Flow distribution parameters</w:t>
            </w:r>
          </w:p>
        </w:tc>
      </w:tr>
      <w:tr w:rsidR="00E93B8C" w14:paraId="636C097C" w14:textId="77777777" w:rsidTr="00E93B8C">
        <w:tc>
          <w:tcPr>
            <w:tcW w:w="765" w:type="pct"/>
          </w:tcPr>
          <w:p w14:paraId="68C0A74B" w14:textId="77777777" w:rsidR="00E93B8C" w:rsidRDefault="00E93B8C" w:rsidP="000C3DAD">
            <w:r>
              <w:t>Interflow and saturation excess</w:t>
            </w:r>
          </w:p>
        </w:tc>
        <w:tc>
          <w:tcPr>
            <w:tcW w:w="323" w:type="pct"/>
          </w:tcPr>
          <w:p w14:paraId="41DEE754" w14:textId="77777777" w:rsidR="00E93B8C" w:rsidRDefault="00E93B8C" w:rsidP="000C3DAD">
            <w:r>
              <w:t>0</w:t>
            </w:r>
          </w:p>
        </w:tc>
        <w:tc>
          <w:tcPr>
            <w:tcW w:w="337" w:type="pct"/>
          </w:tcPr>
          <w:p w14:paraId="1F5D4E65" w14:textId="77777777" w:rsidR="00E93B8C" w:rsidRDefault="00E93B8C" w:rsidP="000C3DAD">
            <w:r>
              <w:t>1</w:t>
            </w:r>
          </w:p>
        </w:tc>
        <w:tc>
          <w:tcPr>
            <w:tcW w:w="413" w:type="pct"/>
          </w:tcPr>
          <w:p w14:paraId="59953A1A" w14:textId="77777777" w:rsidR="00E93B8C" w:rsidRDefault="00E93B8C" w:rsidP="000C3DAD">
            <w:r>
              <w:t>0</w:t>
            </w:r>
          </w:p>
        </w:tc>
        <w:tc>
          <w:tcPr>
            <w:tcW w:w="427" w:type="pct"/>
          </w:tcPr>
          <w:p w14:paraId="4CE2E73D" w14:textId="77777777" w:rsidR="00E93B8C" w:rsidRDefault="00E93B8C" w:rsidP="000C3DAD">
            <w:r>
              <w:t>1</w:t>
            </w:r>
          </w:p>
        </w:tc>
        <w:tc>
          <w:tcPr>
            <w:tcW w:w="519" w:type="pct"/>
          </w:tcPr>
          <w:p w14:paraId="37CDE94D" w14:textId="77777777" w:rsidR="00E93B8C" w:rsidRDefault="00E93B8C" w:rsidP="000C3DAD"/>
        </w:tc>
        <w:tc>
          <w:tcPr>
            <w:tcW w:w="1098" w:type="pct"/>
          </w:tcPr>
          <w:p w14:paraId="717BF627" w14:textId="77777777" w:rsidR="00E93B8C" w:rsidRDefault="00E93B8C" w:rsidP="000C3DAD">
            <w:r>
              <w:t>0 is a physical limit</w:t>
            </w:r>
            <w:r>
              <w:br/>
              <w:t>1 is a physical limit</w:t>
            </w:r>
          </w:p>
        </w:tc>
        <w:tc>
          <w:tcPr>
            <w:tcW w:w="1117" w:type="pct"/>
          </w:tcPr>
          <w:p w14:paraId="7F7C25FC" w14:textId="77777777" w:rsidR="00F3237B" w:rsidRDefault="00F3237B" w:rsidP="00F3237B">
            <w:pPr>
              <w:rPr>
                <w:rFonts w:ascii="Calibri" w:hAnsi="Calibri"/>
                <w:color w:val="000000"/>
              </w:rPr>
            </w:pPr>
            <w:r>
              <w:rPr>
                <w:rFonts w:ascii="Calibri" w:hAnsi="Calibri"/>
                <w:color w:val="000000"/>
              </w:rPr>
              <w:t>18, 36</w:t>
            </w:r>
          </w:p>
          <w:p w14:paraId="3B9F2570" w14:textId="49E421C4" w:rsidR="00E93B8C" w:rsidRDefault="00E93B8C" w:rsidP="000C3DAD"/>
        </w:tc>
      </w:tr>
      <w:tr w:rsidR="00E93B8C" w14:paraId="19C547BA" w14:textId="77777777" w:rsidTr="00E93B8C">
        <w:tc>
          <w:tcPr>
            <w:tcW w:w="765" w:type="pct"/>
          </w:tcPr>
          <w:p w14:paraId="42B4C50B" w14:textId="77777777" w:rsidR="00E93B8C" w:rsidRDefault="00E93B8C" w:rsidP="000C3DAD">
            <w:r>
              <w:t>Preferential recharge</w:t>
            </w:r>
          </w:p>
        </w:tc>
        <w:tc>
          <w:tcPr>
            <w:tcW w:w="323" w:type="pct"/>
          </w:tcPr>
          <w:p w14:paraId="2BF81F86" w14:textId="77777777" w:rsidR="00E93B8C" w:rsidRDefault="00E93B8C" w:rsidP="000C3DAD">
            <w:r>
              <w:t>0</w:t>
            </w:r>
          </w:p>
        </w:tc>
        <w:tc>
          <w:tcPr>
            <w:tcW w:w="337" w:type="pct"/>
          </w:tcPr>
          <w:p w14:paraId="68DE1A10" w14:textId="77777777" w:rsidR="00E93B8C" w:rsidRDefault="00E93B8C" w:rsidP="000C3DAD">
            <w:r>
              <w:t>2</w:t>
            </w:r>
          </w:p>
        </w:tc>
        <w:tc>
          <w:tcPr>
            <w:tcW w:w="413" w:type="pct"/>
          </w:tcPr>
          <w:p w14:paraId="2B9AD578" w14:textId="77777777" w:rsidR="00E93B8C" w:rsidRDefault="00E93B8C" w:rsidP="000C3DAD">
            <w:r>
              <w:t>0</w:t>
            </w:r>
          </w:p>
        </w:tc>
        <w:tc>
          <w:tcPr>
            <w:tcW w:w="427" w:type="pct"/>
          </w:tcPr>
          <w:p w14:paraId="6DFC2785" w14:textId="77777777" w:rsidR="00E93B8C" w:rsidRDefault="00E93B8C" w:rsidP="000C3DAD">
            <w:r>
              <w:t>1</w:t>
            </w:r>
          </w:p>
        </w:tc>
        <w:tc>
          <w:tcPr>
            <w:tcW w:w="519" w:type="pct"/>
          </w:tcPr>
          <w:p w14:paraId="7D850BBA" w14:textId="463B2AEB" w:rsidR="00E93B8C" w:rsidRDefault="00E93B8C" w:rsidP="000C3DAD">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1098" w:type="pct"/>
          </w:tcPr>
          <w:p w14:paraId="741FECDB" w14:textId="77777777" w:rsidR="00E93B8C" w:rsidRDefault="00E93B8C" w:rsidP="000C3DAD">
            <w:r>
              <w:t>0 is a physical limit</w:t>
            </w:r>
            <w:r>
              <w:br/>
              <w:t>Later paper sets this limit to 1</w:t>
            </w:r>
          </w:p>
        </w:tc>
        <w:tc>
          <w:tcPr>
            <w:tcW w:w="1117" w:type="pct"/>
          </w:tcPr>
          <w:p w14:paraId="761836C3" w14:textId="77777777" w:rsidR="00F3237B" w:rsidRDefault="00F3237B" w:rsidP="00F3237B">
            <w:pPr>
              <w:rPr>
                <w:rFonts w:ascii="Calibri" w:hAnsi="Calibri"/>
                <w:color w:val="000000"/>
              </w:rPr>
            </w:pPr>
            <w:r>
              <w:rPr>
                <w:rFonts w:ascii="Calibri" w:hAnsi="Calibri"/>
                <w:color w:val="000000"/>
              </w:rPr>
              <w:t>18, 25, 36, 46</w:t>
            </w:r>
          </w:p>
          <w:p w14:paraId="07CE8B5E" w14:textId="05D81EDA" w:rsidR="00E93B8C" w:rsidRDefault="00E93B8C" w:rsidP="000C3DAD"/>
        </w:tc>
      </w:tr>
      <w:tr w:rsidR="00E93B8C" w14:paraId="6F243518" w14:textId="77777777" w:rsidTr="00E93B8C">
        <w:tc>
          <w:tcPr>
            <w:tcW w:w="765" w:type="pct"/>
          </w:tcPr>
          <w:p w14:paraId="405D7559" w14:textId="77777777" w:rsidR="00E93B8C" w:rsidRDefault="00E93B8C" w:rsidP="000C3DAD">
            <w:r>
              <w:t xml:space="preserve">Surface/groundwater division </w:t>
            </w:r>
          </w:p>
        </w:tc>
        <w:tc>
          <w:tcPr>
            <w:tcW w:w="323" w:type="pct"/>
          </w:tcPr>
          <w:p w14:paraId="5C6BBBCF" w14:textId="77777777" w:rsidR="00E93B8C" w:rsidRDefault="00E93B8C" w:rsidP="000C3DAD"/>
        </w:tc>
        <w:tc>
          <w:tcPr>
            <w:tcW w:w="337" w:type="pct"/>
          </w:tcPr>
          <w:p w14:paraId="2C10E44B" w14:textId="77777777" w:rsidR="00E93B8C" w:rsidRDefault="00E93B8C" w:rsidP="000C3DAD"/>
        </w:tc>
        <w:tc>
          <w:tcPr>
            <w:tcW w:w="413" w:type="pct"/>
          </w:tcPr>
          <w:p w14:paraId="1F12E0E6" w14:textId="77777777" w:rsidR="00E93B8C" w:rsidRDefault="00E93B8C" w:rsidP="000C3DAD">
            <w:r>
              <w:t>0</w:t>
            </w:r>
          </w:p>
        </w:tc>
        <w:tc>
          <w:tcPr>
            <w:tcW w:w="427" w:type="pct"/>
          </w:tcPr>
          <w:p w14:paraId="324A8E41" w14:textId="77777777" w:rsidR="00E93B8C" w:rsidRDefault="00E93B8C" w:rsidP="000C3DAD">
            <w:r>
              <w:t>1</w:t>
            </w:r>
          </w:p>
        </w:tc>
        <w:tc>
          <w:tcPr>
            <w:tcW w:w="519" w:type="pct"/>
          </w:tcPr>
          <w:p w14:paraId="71401E04" w14:textId="77777777" w:rsidR="00E93B8C" w:rsidRDefault="00E93B8C" w:rsidP="000C3DAD"/>
        </w:tc>
        <w:tc>
          <w:tcPr>
            <w:tcW w:w="1098" w:type="pct"/>
          </w:tcPr>
          <w:p w14:paraId="43CC6774" w14:textId="77777777" w:rsidR="00E93B8C" w:rsidRDefault="00E93B8C" w:rsidP="000C3DAD">
            <w:r>
              <w:t>0 is a physical limit</w:t>
            </w:r>
            <w:r>
              <w:br/>
              <w:t>1 is a physical limit</w:t>
            </w:r>
          </w:p>
        </w:tc>
        <w:tc>
          <w:tcPr>
            <w:tcW w:w="1117" w:type="pct"/>
          </w:tcPr>
          <w:p w14:paraId="337FA0EE" w14:textId="77777777" w:rsidR="00F3237B" w:rsidRDefault="00F3237B" w:rsidP="00F3237B">
            <w:pPr>
              <w:rPr>
                <w:rFonts w:ascii="Calibri" w:hAnsi="Calibri"/>
                <w:color w:val="000000"/>
              </w:rPr>
            </w:pPr>
            <w:r>
              <w:rPr>
                <w:rFonts w:ascii="Calibri" w:hAnsi="Calibri"/>
                <w:color w:val="000000"/>
              </w:rPr>
              <w:t>13, 17, 33</w:t>
            </w:r>
          </w:p>
          <w:p w14:paraId="13A9AB7A" w14:textId="21FD0829" w:rsidR="00E93B8C" w:rsidRDefault="00E93B8C" w:rsidP="000C3DAD"/>
        </w:tc>
      </w:tr>
      <w:tr w:rsidR="00E93B8C" w14:paraId="03D99215" w14:textId="77777777" w:rsidTr="00E93B8C">
        <w:tc>
          <w:tcPr>
            <w:tcW w:w="765" w:type="pct"/>
          </w:tcPr>
          <w:p w14:paraId="5B15C863" w14:textId="77777777" w:rsidR="00E93B8C" w:rsidRDefault="00E93B8C" w:rsidP="000C3DAD">
            <w:r>
              <w:t>Fast and slow flow</w:t>
            </w:r>
          </w:p>
        </w:tc>
        <w:tc>
          <w:tcPr>
            <w:tcW w:w="323" w:type="pct"/>
          </w:tcPr>
          <w:p w14:paraId="6DB562BE" w14:textId="77777777" w:rsidR="00E93B8C" w:rsidRDefault="00E93B8C" w:rsidP="000C3DAD">
            <w:r>
              <w:t>0</w:t>
            </w:r>
          </w:p>
        </w:tc>
        <w:tc>
          <w:tcPr>
            <w:tcW w:w="337" w:type="pct"/>
          </w:tcPr>
          <w:p w14:paraId="6299F8A0" w14:textId="77777777" w:rsidR="00E93B8C" w:rsidRDefault="00E93B8C" w:rsidP="000C3DAD">
            <w:r>
              <w:t>1</w:t>
            </w:r>
          </w:p>
        </w:tc>
        <w:tc>
          <w:tcPr>
            <w:tcW w:w="413" w:type="pct"/>
          </w:tcPr>
          <w:p w14:paraId="47E3F7A7" w14:textId="77777777" w:rsidR="00E93B8C" w:rsidRDefault="00E93B8C" w:rsidP="000C3DAD">
            <w:r>
              <w:t>0</w:t>
            </w:r>
          </w:p>
        </w:tc>
        <w:tc>
          <w:tcPr>
            <w:tcW w:w="427" w:type="pct"/>
          </w:tcPr>
          <w:p w14:paraId="0FA0A03B" w14:textId="77777777" w:rsidR="00E93B8C" w:rsidRDefault="00E93B8C" w:rsidP="000C3DAD">
            <w:r>
              <w:t>1</w:t>
            </w:r>
          </w:p>
        </w:tc>
        <w:tc>
          <w:tcPr>
            <w:tcW w:w="519" w:type="pct"/>
          </w:tcPr>
          <w:p w14:paraId="202FB3C1" w14:textId="77777777" w:rsidR="00E93B8C" w:rsidRDefault="00E93B8C" w:rsidP="000C3DAD"/>
        </w:tc>
        <w:tc>
          <w:tcPr>
            <w:tcW w:w="1098" w:type="pct"/>
          </w:tcPr>
          <w:p w14:paraId="610FAF0E" w14:textId="77777777" w:rsidR="00E93B8C" w:rsidRDefault="00E93B8C" w:rsidP="000C3DAD">
            <w:r>
              <w:t>0 is a physical limit</w:t>
            </w:r>
            <w:r>
              <w:br/>
              <w:t>1 is a physical limit</w:t>
            </w:r>
          </w:p>
        </w:tc>
        <w:tc>
          <w:tcPr>
            <w:tcW w:w="1117" w:type="pct"/>
          </w:tcPr>
          <w:p w14:paraId="77A33852" w14:textId="77777777" w:rsidR="00F3237B" w:rsidRDefault="00F3237B" w:rsidP="00F3237B">
            <w:pPr>
              <w:rPr>
                <w:rFonts w:ascii="Calibri" w:hAnsi="Calibri"/>
                <w:color w:val="000000"/>
              </w:rPr>
            </w:pPr>
            <w:r>
              <w:rPr>
                <w:rFonts w:ascii="Calibri" w:hAnsi="Calibri"/>
                <w:color w:val="000000"/>
              </w:rPr>
              <w:t>21, 26, 29, 34, 46</w:t>
            </w:r>
          </w:p>
          <w:p w14:paraId="31BB91EA" w14:textId="5CD04D2D" w:rsidR="00E93B8C" w:rsidRDefault="00E93B8C" w:rsidP="000C3DAD"/>
        </w:tc>
      </w:tr>
      <w:tr w:rsidR="00E93B8C" w14:paraId="327CD107" w14:textId="77777777" w:rsidTr="00E93B8C">
        <w:tc>
          <w:tcPr>
            <w:tcW w:w="765" w:type="pct"/>
          </w:tcPr>
          <w:p w14:paraId="4CC5DB76" w14:textId="77777777" w:rsidR="00E93B8C" w:rsidRDefault="00E93B8C" w:rsidP="000C3DAD">
            <w:r>
              <w:t>Groundwater recharge and interflow</w:t>
            </w:r>
          </w:p>
        </w:tc>
        <w:tc>
          <w:tcPr>
            <w:tcW w:w="323" w:type="pct"/>
          </w:tcPr>
          <w:p w14:paraId="5D8121AC" w14:textId="77777777" w:rsidR="00E93B8C" w:rsidRDefault="00E93B8C" w:rsidP="000C3DAD">
            <w:r>
              <w:t>0.05</w:t>
            </w:r>
          </w:p>
        </w:tc>
        <w:tc>
          <w:tcPr>
            <w:tcW w:w="337" w:type="pct"/>
          </w:tcPr>
          <w:p w14:paraId="3DF59B3A" w14:textId="77777777" w:rsidR="00E93B8C" w:rsidRDefault="00E93B8C" w:rsidP="000C3DAD">
            <w:r>
              <w:t>0.3</w:t>
            </w:r>
          </w:p>
        </w:tc>
        <w:tc>
          <w:tcPr>
            <w:tcW w:w="413" w:type="pct"/>
          </w:tcPr>
          <w:p w14:paraId="1250CE73" w14:textId="77777777" w:rsidR="00E93B8C" w:rsidRDefault="00E93B8C" w:rsidP="000C3DAD">
            <w:r>
              <w:t>0</w:t>
            </w:r>
          </w:p>
        </w:tc>
        <w:tc>
          <w:tcPr>
            <w:tcW w:w="427" w:type="pct"/>
          </w:tcPr>
          <w:p w14:paraId="410CC51A" w14:textId="77777777" w:rsidR="00E93B8C" w:rsidRDefault="00E93B8C" w:rsidP="000C3DAD">
            <w:r>
              <w:t>1</w:t>
            </w:r>
          </w:p>
        </w:tc>
        <w:tc>
          <w:tcPr>
            <w:tcW w:w="519" w:type="pct"/>
          </w:tcPr>
          <w:p w14:paraId="21F2608C" w14:textId="13F5EB74" w:rsidR="00E93B8C" w:rsidRDefault="00E93B8C" w:rsidP="000C3DAD">
            <w:r>
              <w:fldChar w:fldCharType="begin" w:fldLock="1"/>
            </w:r>
            <w:r w:rsidR="008D7056">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"(Son &amp; Sivapalan, 2007)" }, "properties" : { "noteIndex" : 0 }, "schema" : "https://github.com/citation-style-language/schema/raw/master/csl-citation.json" }</w:instrText>
            </w:r>
            <w:r>
              <w:fldChar w:fldCharType="separate"/>
            </w:r>
            <w:r w:rsidR="008D7056" w:rsidRPr="008D7056">
              <w:rPr>
                <w:noProof/>
              </w:rPr>
              <w:t>(Son and Sivapalan, 2007)</w:t>
            </w:r>
            <w:r>
              <w:fldChar w:fldCharType="end"/>
            </w:r>
          </w:p>
        </w:tc>
        <w:tc>
          <w:tcPr>
            <w:tcW w:w="1098" w:type="pct"/>
          </w:tcPr>
          <w:p w14:paraId="6A6E9620" w14:textId="77777777" w:rsidR="00E93B8C" w:rsidRDefault="00E93B8C" w:rsidP="000C3DAD">
            <w:r>
              <w:t>0 is a physical limit</w:t>
            </w:r>
            <w:r>
              <w:br/>
              <w:t>1 is a physical limit</w:t>
            </w:r>
          </w:p>
        </w:tc>
        <w:tc>
          <w:tcPr>
            <w:tcW w:w="1117" w:type="pct"/>
          </w:tcPr>
          <w:p w14:paraId="23C237E4" w14:textId="77777777" w:rsidR="00F3237B" w:rsidRDefault="00F3237B" w:rsidP="00F3237B">
            <w:pPr>
              <w:rPr>
                <w:rFonts w:ascii="Calibri" w:hAnsi="Calibri"/>
                <w:color w:val="000000"/>
              </w:rPr>
            </w:pPr>
            <w:r>
              <w:rPr>
                <w:rFonts w:ascii="Calibri" w:hAnsi="Calibri"/>
                <w:color w:val="000000"/>
              </w:rPr>
              <w:t>10, 11, 20, 40</w:t>
            </w:r>
          </w:p>
          <w:p w14:paraId="2F823D77" w14:textId="6F956B99" w:rsidR="00E93B8C" w:rsidRDefault="00E93B8C" w:rsidP="000C3DAD"/>
        </w:tc>
      </w:tr>
      <w:tr w:rsidR="00E93B8C" w14:paraId="1E0710CE" w14:textId="77777777" w:rsidTr="00E93B8C">
        <w:tc>
          <w:tcPr>
            <w:tcW w:w="765" w:type="pct"/>
          </w:tcPr>
          <w:p w14:paraId="796BC85D" w14:textId="77777777" w:rsidR="00E93B8C" w:rsidRDefault="00E93B8C" w:rsidP="000C3DAD">
            <w:r>
              <w:t>Infiltration and direct runoff</w:t>
            </w:r>
          </w:p>
        </w:tc>
        <w:tc>
          <w:tcPr>
            <w:tcW w:w="323" w:type="pct"/>
          </w:tcPr>
          <w:p w14:paraId="36F29B49" w14:textId="77777777" w:rsidR="00E93B8C" w:rsidRDefault="00E93B8C" w:rsidP="000C3DAD">
            <w:r>
              <w:t>0.161</w:t>
            </w:r>
          </w:p>
        </w:tc>
        <w:tc>
          <w:tcPr>
            <w:tcW w:w="337" w:type="pct"/>
          </w:tcPr>
          <w:p w14:paraId="143C10F8" w14:textId="77777777" w:rsidR="00E93B8C" w:rsidRDefault="00E93B8C" w:rsidP="000C3DAD">
            <w:r>
              <w:t>0.422</w:t>
            </w:r>
          </w:p>
        </w:tc>
        <w:tc>
          <w:tcPr>
            <w:tcW w:w="413" w:type="pct"/>
          </w:tcPr>
          <w:p w14:paraId="5F63BE94" w14:textId="2329A1B8" w:rsidR="00E93B8C" w:rsidRDefault="00AF2BC1" w:rsidP="000C3DAD">
            <w:r>
              <w:t>0</w:t>
            </w:r>
          </w:p>
        </w:tc>
        <w:tc>
          <w:tcPr>
            <w:tcW w:w="427" w:type="pct"/>
          </w:tcPr>
          <w:p w14:paraId="10930E5B" w14:textId="77777777" w:rsidR="00E93B8C" w:rsidRDefault="00E93B8C" w:rsidP="000C3DAD">
            <w:r>
              <w:t>1</w:t>
            </w:r>
          </w:p>
        </w:tc>
        <w:tc>
          <w:tcPr>
            <w:tcW w:w="519" w:type="pct"/>
          </w:tcPr>
          <w:p w14:paraId="749A83AF" w14:textId="6496A204" w:rsidR="00E93B8C" w:rsidRDefault="00E93B8C" w:rsidP="000C3DAD">
            <w:r>
              <w:fldChar w:fldCharType="begin" w:fldLock="1"/>
            </w:r>
            <w:r w:rsidR="008D7056">
              <w:instrText>ADDIN CSL_CITATION { "citationItems" : [ { "id" : "ITEM-1", "itemData" : { "DOI" : "10.1016/0022-1694(95)02993-1", "ISSN" : "00221694", "abstract" : "An empirical equation, which relates the infiltration rate to the actual soil moisture content, is proposed and incorporated in the Soil Moisture Accounting and Routing (SMAR) model to demonstrate one application of that equation. A modified SMAR model (SMARY) is developed and tested on four catchments with different climatic conditions. The results show that the SMARY model performs better than the SMAR model in terms of R2, mean square error and relative error. The modified model provides a more rational interpretation of the physical process of infiltration and also provides a tool for determining the actual infiltration rate under specific soil moisture conditions.", "author" : [ { "dropping-particle" : "", "family" : "Tan", "given" : "B. Q.", "non-dropping-particle" : "", "parse-names" : false, "suffix" : "" }, { "dropping-particle" : "", "family" : "O'Connor", "given" : "K. M.", "non-dropping-particle" : "", "parse-names" : false, "suffix" : "" } ], "container-title" : "Journal of Hydrology", "id" : "ITEM-1", "issue" : "1-4", "issued" : { "date-parts" : [ [ "1996" ] ] }, "page" : "275-295", "title" : "Application of an empirical infiltration equation in the SMAR conceptual model", "type" : "article-journal", "volume" : "185" }, "uris" : [ "http://www.mendeley.com/documents/?uuid=e44c38c0-a255-497a-8bbb-5e257bec6545" ] } ], "mendeley" : { "formattedCitation" : "(Tan and O\u2019Connor, 1996)", "plainTextFormattedCitation" : "(Tan and O\u2019Connor, 1996)", "previouslyFormattedCitation" : "(Tan &amp; O\u2019Connor, 1996)" }, "properties" : { "noteIndex" : 0 }, "schema" : "https://github.com/citation-style-language/schema/raw/master/csl-citation.json" }</w:instrText>
            </w:r>
            <w:r>
              <w:fldChar w:fldCharType="separate"/>
            </w:r>
            <w:r w:rsidR="008D7056" w:rsidRPr="008D7056">
              <w:rPr>
                <w:noProof/>
              </w:rPr>
              <w:t>(Tan and O’Connor, 1996)</w:t>
            </w:r>
            <w:r>
              <w:fldChar w:fldCharType="end"/>
            </w:r>
          </w:p>
        </w:tc>
        <w:tc>
          <w:tcPr>
            <w:tcW w:w="1098" w:type="pct"/>
          </w:tcPr>
          <w:p w14:paraId="66BACD7A" w14:textId="77777777" w:rsidR="00E93B8C" w:rsidRDefault="00E93B8C" w:rsidP="000C3DAD">
            <w:r>
              <w:t>0 is a physical limit</w:t>
            </w:r>
            <w:r>
              <w:br/>
              <w:t>1 is a physical limit</w:t>
            </w:r>
          </w:p>
        </w:tc>
        <w:tc>
          <w:tcPr>
            <w:tcW w:w="1117" w:type="pct"/>
          </w:tcPr>
          <w:p w14:paraId="2769B9BB" w14:textId="72BD6DE1" w:rsidR="00E93B8C" w:rsidRDefault="00F3237B" w:rsidP="000C3DAD">
            <w:r>
              <w:t>4</w:t>
            </w:r>
            <w:r w:rsidR="00E93B8C">
              <w:t>0</w:t>
            </w:r>
          </w:p>
        </w:tc>
      </w:tr>
      <w:tr w:rsidR="00E93B8C" w14:paraId="2E6C9408" w14:textId="77777777" w:rsidTr="00E93B8C">
        <w:tc>
          <w:tcPr>
            <w:tcW w:w="765" w:type="pct"/>
          </w:tcPr>
          <w:p w14:paraId="101C6876" w14:textId="77777777" w:rsidR="00E93B8C" w:rsidRDefault="00E93B8C" w:rsidP="000C3DAD">
            <w:r>
              <w:t>Impervious and infiltration area</w:t>
            </w:r>
          </w:p>
        </w:tc>
        <w:tc>
          <w:tcPr>
            <w:tcW w:w="323" w:type="pct"/>
          </w:tcPr>
          <w:p w14:paraId="2CE01E22" w14:textId="77777777" w:rsidR="00E93B8C" w:rsidRDefault="00E93B8C" w:rsidP="000C3DAD"/>
        </w:tc>
        <w:tc>
          <w:tcPr>
            <w:tcW w:w="337" w:type="pct"/>
          </w:tcPr>
          <w:p w14:paraId="2CF0B8B9" w14:textId="77777777" w:rsidR="00E93B8C" w:rsidRDefault="00E93B8C" w:rsidP="000C3DAD"/>
        </w:tc>
        <w:tc>
          <w:tcPr>
            <w:tcW w:w="413" w:type="pct"/>
          </w:tcPr>
          <w:p w14:paraId="29EB57CB" w14:textId="77777777" w:rsidR="00E93B8C" w:rsidRDefault="00E93B8C" w:rsidP="000C3DAD">
            <w:r>
              <w:t>0</w:t>
            </w:r>
          </w:p>
        </w:tc>
        <w:tc>
          <w:tcPr>
            <w:tcW w:w="427" w:type="pct"/>
          </w:tcPr>
          <w:p w14:paraId="4493BE45" w14:textId="77777777" w:rsidR="00E93B8C" w:rsidRDefault="00E93B8C" w:rsidP="000C3DAD">
            <w:r>
              <w:t>1</w:t>
            </w:r>
          </w:p>
        </w:tc>
        <w:tc>
          <w:tcPr>
            <w:tcW w:w="519" w:type="pct"/>
          </w:tcPr>
          <w:p w14:paraId="72F72764" w14:textId="77777777" w:rsidR="00E93B8C" w:rsidRDefault="00E93B8C" w:rsidP="000C3DAD"/>
        </w:tc>
        <w:tc>
          <w:tcPr>
            <w:tcW w:w="1098" w:type="pct"/>
          </w:tcPr>
          <w:p w14:paraId="0EAF2EBA" w14:textId="77777777" w:rsidR="00E93B8C" w:rsidRDefault="00E93B8C" w:rsidP="000C3DAD">
            <w:r>
              <w:t>0 is a physical limit</w:t>
            </w:r>
            <w:r>
              <w:br/>
              <w:t>1 is a physical limit</w:t>
            </w:r>
          </w:p>
        </w:tc>
        <w:tc>
          <w:tcPr>
            <w:tcW w:w="1117" w:type="pct"/>
          </w:tcPr>
          <w:p w14:paraId="335E5DD2" w14:textId="77777777" w:rsidR="00F3237B" w:rsidRDefault="00F3237B" w:rsidP="00F3237B">
            <w:pPr>
              <w:rPr>
                <w:rFonts w:ascii="Calibri" w:hAnsi="Calibri"/>
                <w:color w:val="000000"/>
              </w:rPr>
            </w:pPr>
            <w:r>
              <w:rPr>
                <w:rFonts w:ascii="Calibri" w:hAnsi="Calibri"/>
                <w:color w:val="000000"/>
              </w:rPr>
              <w:t>28, 33, 45</w:t>
            </w:r>
          </w:p>
          <w:p w14:paraId="71A051BC" w14:textId="20D37F40" w:rsidR="00E93B8C" w:rsidRDefault="00E93B8C" w:rsidP="000C3DAD"/>
        </w:tc>
      </w:tr>
      <w:tr w:rsidR="00E93B8C" w14:paraId="03D5C512" w14:textId="77777777" w:rsidTr="00E93B8C">
        <w:tc>
          <w:tcPr>
            <w:tcW w:w="765" w:type="pct"/>
          </w:tcPr>
          <w:p w14:paraId="1677BEC4" w14:textId="77777777" w:rsidR="00E93B8C" w:rsidRDefault="00E93B8C" w:rsidP="000C3DAD">
            <w:r>
              <w:t>Contributing area to overland flow</w:t>
            </w:r>
          </w:p>
        </w:tc>
        <w:tc>
          <w:tcPr>
            <w:tcW w:w="323" w:type="pct"/>
          </w:tcPr>
          <w:p w14:paraId="0ADE201A" w14:textId="77777777" w:rsidR="00E93B8C" w:rsidRDefault="00E93B8C" w:rsidP="000C3DAD"/>
        </w:tc>
        <w:tc>
          <w:tcPr>
            <w:tcW w:w="337" w:type="pct"/>
          </w:tcPr>
          <w:p w14:paraId="06823015" w14:textId="77777777" w:rsidR="00E93B8C" w:rsidRDefault="00E93B8C" w:rsidP="000C3DAD"/>
        </w:tc>
        <w:tc>
          <w:tcPr>
            <w:tcW w:w="413" w:type="pct"/>
          </w:tcPr>
          <w:p w14:paraId="4B7B56AB" w14:textId="77777777" w:rsidR="00E93B8C" w:rsidRDefault="00E93B8C" w:rsidP="000C3DAD">
            <w:r>
              <w:t>0</w:t>
            </w:r>
          </w:p>
        </w:tc>
        <w:tc>
          <w:tcPr>
            <w:tcW w:w="427" w:type="pct"/>
          </w:tcPr>
          <w:p w14:paraId="55B8AB12" w14:textId="77777777" w:rsidR="00E93B8C" w:rsidRDefault="00E93B8C" w:rsidP="000C3DAD">
            <w:r>
              <w:t>1</w:t>
            </w:r>
          </w:p>
        </w:tc>
        <w:tc>
          <w:tcPr>
            <w:tcW w:w="519" w:type="pct"/>
          </w:tcPr>
          <w:p w14:paraId="2887C049" w14:textId="77777777" w:rsidR="00E93B8C" w:rsidRDefault="00E93B8C" w:rsidP="000C3DAD"/>
        </w:tc>
        <w:tc>
          <w:tcPr>
            <w:tcW w:w="1098" w:type="pct"/>
          </w:tcPr>
          <w:p w14:paraId="7AE875D3" w14:textId="77777777" w:rsidR="00E93B8C" w:rsidRDefault="00E93B8C" w:rsidP="000C3DAD">
            <w:r>
              <w:t>0 is a physical limit</w:t>
            </w:r>
            <w:r>
              <w:br/>
              <w:t>1 is a physical limit</w:t>
            </w:r>
          </w:p>
        </w:tc>
        <w:tc>
          <w:tcPr>
            <w:tcW w:w="1117" w:type="pct"/>
          </w:tcPr>
          <w:p w14:paraId="059CD2FE" w14:textId="77777777" w:rsidR="00F3237B" w:rsidRDefault="00F3237B" w:rsidP="00F3237B">
            <w:pPr>
              <w:rPr>
                <w:rFonts w:ascii="Calibri" w:hAnsi="Calibri"/>
                <w:color w:val="000000"/>
              </w:rPr>
            </w:pPr>
            <w:r>
              <w:rPr>
                <w:rFonts w:ascii="Calibri" w:hAnsi="Calibri"/>
                <w:color w:val="000000"/>
              </w:rPr>
              <w:t>39, 45</w:t>
            </w:r>
          </w:p>
          <w:p w14:paraId="42FD2087" w14:textId="1609F43C" w:rsidR="00E93B8C" w:rsidRDefault="00E93B8C" w:rsidP="000C3DAD"/>
        </w:tc>
      </w:tr>
      <w:tr w:rsidR="00E93B8C" w14:paraId="73885DB7" w14:textId="77777777" w:rsidTr="00E93B8C">
        <w:tc>
          <w:tcPr>
            <w:tcW w:w="765" w:type="pct"/>
          </w:tcPr>
          <w:p w14:paraId="3AF5F7D7" w14:textId="77777777" w:rsidR="00E93B8C" w:rsidRDefault="00E93B8C" w:rsidP="000C3DAD">
            <w:r>
              <w:lastRenderedPageBreak/>
              <w:t>Tension water and free water</w:t>
            </w:r>
          </w:p>
        </w:tc>
        <w:tc>
          <w:tcPr>
            <w:tcW w:w="323" w:type="pct"/>
          </w:tcPr>
          <w:p w14:paraId="0931C4B5" w14:textId="77777777" w:rsidR="00E93B8C" w:rsidRDefault="00E93B8C" w:rsidP="000C3DAD"/>
        </w:tc>
        <w:tc>
          <w:tcPr>
            <w:tcW w:w="337" w:type="pct"/>
          </w:tcPr>
          <w:p w14:paraId="5553FFD0" w14:textId="77777777" w:rsidR="00E93B8C" w:rsidRDefault="00E93B8C" w:rsidP="000C3DAD"/>
        </w:tc>
        <w:tc>
          <w:tcPr>
            <w:tcW w:w="413" w:type="pct"/>
          </w:tcPr>
          <w:p w14:paraId="1289A0E9" w14:textId="77777777" w:rsidR="00E93B8C" w:rsidRDefault="00E93B8C" w:rsidP="000C3DAD">
            <w:r>
              <w:t>0</w:t>
            </w:r>
          </w:p>
        </w:tc>
        <w:tc>
          <w:tcPr>
            <w:tcW w:w="427" w:type="pct"/>
          </w:tcPr>
          <w:p w14:paraId="44EED606" w14:textId="77777777" w:rsidR="00E93B8C" w:rsidRDefault="00E93B8C" w:rsidP="000C3DAD">
            <w:r>
              <w:t>1</w:t>
            </w:r>
          </w:p>
        </w:tc>
        <w:tc>
          <w:tcPr>
            <w:tcW w:w="519" w:type="pct"/>
          </w:tcPr>
          <w:p w14:paraId="199573AE" w14:textId="77777777" w:rsidR="00E93B8C" w:rsidRDefault="00E93B8C" w:rsidP="000C3DAD"/>
        </w:tc>
        <w:tc>
          <w:tcPr>
            <w:tcW w:w="1098" w:type="pct"/>
          </w:tcPr>
          <w:p w14:paraId="1583A957" w14:textId="77777777" w:rsidR="00E93B8C" w:rsidRDefault="00E93B8C" w:rsidP="000C3DAD">
            <w:r>
              <w:t>0 is a physical limit</w:t>
            </w:r>
            <w:r>
              <w:br/>
              <w:t>1 is a physical limit</w:t>
            </w:r>
          </w:p>
        </w:tc>
        <w:tc>
          <w:tcPr>
            <w:tcW w:w="1117" w:type="pct"/>
          </w:tcPr>
          <w:p w14:paraId="77041AE3" w14:textId="64FBF64C" w:rsidR="00E93B8C" w:rsidRDefault="00F3237B" w:rsidP="000C3DAD">
            <w:r>
              <w:t>3</w:t>
            </w:r>
            <w:r w:rsidR="00E93B8C">
              <w:t>3</w:t>
            </w:r>
          </w:p>
        </w:tc>
      </w:tr>
      <w:tr w:rsidR="00E93B8C" w14:paraId="23671898" w14:textId="77777777" w:rsidTr="00E93B8C">
        <w:tc>
          <w:tcPr>
            <w:tcW w:w="765" w:type="pct"/>
          </w:tcPr>
          <w:p w14:paraId="51801B02" w14:textId="77777777" w:rsidR="00E93B8C" w:rsidRDefault="00E93B8C" w:rsidP="000C3DAD">
            <w:r>
              <w:t>Threshold for overland flow generation</w:t>
            </w:r>
          </w:p>
        </w:tc>
        <w:tc>
          <w:tcPr>
            <w:tcW w:w="323" w:type="pct"/>
          </w:tcPr>
          <w:p w14:paraId="3A98FA5D" w14:textId="77777777" w:rsidR="00E93B8C" w:rsidRDefault="00E93B8C" w:rsidP="000C3DAD">
            <w:r>
              <w:t>0</w:t>
            </w:r>
          </w:p>
        </w:tc>
        <w:tc>
          <w:tcPr>
            <w:tcW w:w="337" w:type="pct"/>
          </w:tcPr>
          <w:p w14:paraId="19C98513" w14:textId="77777777" w:rsidR="00E93B8C" w:rsidRDefault="00E93B8C" w:rsidP="000C3DAD">
            <w:r>
              <w:t>&lt;1</w:t>
            </w:r>
          </w:p>
        </w:tc>
        <w:tc>
          <w:tcPr>
            <w:tcW w:w="413" w:type="pct"/>
          </w:tcPr>
          <w:p w14:paraId="6302E1B9" w14:textId="77777777" w:rsidR="00E93B8C" w:rsidRDefault="00E93B8C" w:rsidP="000C3DAD">
            <w:r>
              <w:t>0</w:t>
            </w:r>
          </w:p>
        </w:tc>
        <w:tc>
          <w:tcPr>
            <w:tcW w:w="427" w:type="pct"/>
          </w:tcPr>
          <w:p w14:paraId="009A5C6A" w14:textId="77777777" w:rsidR="00E93B8C" w:rsidRDefault="00E93B8C" w:rsidP="000C3DAD">
            <w:r>
              <w:t>0.99</w:t>
            </w:r>
          </w:p>
        </w:tc>
        <w:tc>
          <w:tcPr>
            <w:tcW w:w="519" w:type="pct"/>
          </w:tcPr>
          <w:p w14:paraId="3CD7F8B1" w14:textId="1E0FF084" w:rsidR="00E93B8C" w:rsidRDefault="00E93B8C" w:rsidP="000C3DAD">
            <w:r>
              <w:fldChar w:fldCharType="begin" w:fldLock="1"/>
            </w:r>
            <w:r w:rsidR="008D7056">
              <w:instrText>ADDIN CSL_CITATION { "citationItems" : [ { "id" : "ITEM-1", "itemData" : { "DOI" : "https://doi.org/10.2166/nh.1973.0013", "author" : [ { "dropping-particle" : "", "family" : "Nielsen", "given" : "Steen Asger", "non-dropping-particle" : "", "parse-names" : false, "suffix" : "" }, { "dropping-particle" : "", "family" : "Hansen", "given" : "Eggert", "non-dropping-particle" : "", "parse-names" : false, "suffix" : "" } ], "container-title" : "Nordic Hydrology", "id" : "ITEM-1", "issue" : "4", "issued" : { "date-parts" : [ [ "1973" ] ] }, "page" : "171-190", "title" : "Numerical simulation of he rainfall-runoff process on a daily basis", "type" : "article-journal" }, "uris" : [ "http://www.mendeley.com/documents/?uuid=f4da3567-c0b0-4386-b4e3-91bedf90a82a" ] } ], "mendeley" : { "formattedCitation" : "(Nielsen and Hansen, 1973)", "plainTextFormattedCitation" : "(Nielsen and Hansen, 1973)", "previouslyFormattedCitation" : "(Nielsen &amp; Hansen, 1973)" }, "properties" : { "noteIndex" : 0 }, "schema" : "https://github.com/citation-style-language/schema/raw/master/csl-citation.json" }</w:instrText>
            </w:r>
            <w:r>
              <w:fldChar w:fldCharType="separate"/>
            </w:r>
            <w:r w:rsidR="008D7056" w:rsidRPr="008D7056">
              <w:rPr>
                <w:noProof/>
              </w:rPr>
              <w:t>(Nielsen and Hansen, 1973)</w:t>
            </w:r>
            <w:r>
              <w:fldChar w:fldCharType="end"/>
            </w:r>
          </w:p>
        </w:tc>
        <w:tc>
          <w:tcPr>
            <w:tcW w:w="1098" w:type="pct"/>
          </w:tcPr>
          <w:p w14:paraId="446C8242" w14:textId="77777777" w:rsidR="00E93B8C" w:rsidRDefault="00E93B8C" w:rsidP="000C3DAD">
            <w:r>
              <w:t>0 is a physical limit</w:t>
            </w:r>
            <w:r>
              <w:br/>
              <w:t>1 is a physical limit</w:t>
            </w:r>
          </w:p>
        </w:tc>
        <w:tc>
          <w:tcPr>
            <w:tcW w:w="1117" w:type="pct"/>
          </w:tcPr>
          <w:p w14:paraId="11CDE8C2" w14:textId="6CD8B8FC" w:rsidR="00E93B8C" w:rsidRDefault="00F3237B" w:rsidP="000C3DAD">
            <w:r>
              <w:t>41</w:t>
            </w:r>
          </w:p>
        </w:tc>
      </w:tr>
      <w:tr w:rsidR="00E93B8C" w14:paraId="70207052" w14:textId="77777777" w:rsidTr="00E93B8C">
        <w:tc>
          <w:tcPr>
            <w:tcW w:w="765" w:type="pct"/>
          </w:tcPr>
          <w:p w14:paraId="452748F3" w14:textId="77777777" w:rsidR="00E93B8C" w:rsidRDefault="00E93B8C" w:rsidP="000C3DAD">
            <w:r>
              <w:t>Threshold for overland flow generation</w:t>
            </w:r>
          </w:p>
        </w:tc>
        <w:tc>
          <w:tcPr>
            <w:tcW w:w="323" w:type="pct"/>
          </w:tcPr>
          <w:p w14:paraId="0F2661EE" w14:textId="77777777" w:rsidR="00E93B8C" w:rsidRDefault="00E93B8C" w:rsidP="000C3DAD">
            <w:r>
              <w:t>0</w:t>
            </w:r>
          </w:p>
        </w:tc>
        <w:tc>
          <w:tcPr>
            <w:tcW w:w="337" w:type="pct"/>
          </w:tcPr>
          <w:p w14:paraId="4E879E28" w14:textId="77777777" w:rsidR="00E93B8C" w:rsidRDefault="00E93B8C" w:rsidP="000C3DAD">
            <w:r>
              <w:t>&lt;1</w:t>
            </w:r>
          </w:p>
        </w:tc>
        <w:tc>
          <w:tcPr>
            <w:tcW w:w="413" w:type="pct"/>
          </w:tcPr>
          <w:p w14:paraId="43CB554C" w14:textId="77777777" w:rsidR="00E93B8C" w:rsidRDefault="00E93B8C" w:rsidP="000C3DAD">
            <w:r>
              <w:t>0</w:t>
            </w:r>
          </w:p>
        </w:tc>
        <w:tc>
          <w:tcPr>
            <w:tcW w:w="427" w:type="pct"/>
          </w:tcPr>
          <w:p w14:paraId="6A942C9C" w14:textId="77777777" w:rsidR="00E93B8C" w:rsidRDefault="00E93B8C" w:rsidP="000C3DAD">
            <w:r>
              <w:t>0.99</w:t>
            </w:r>
          </w:p>
        </w:tc>
        <w:tc>
          <w:tcPr>
            <w:tcW w:w="519" w:type="pct"/>
          </w:tcPr>
          <w:p w14:paraId="51803B01" w14:textId="63AAFE35" w:rsidR="00E93B8C" w:rsidRDefault="00E93B8C" w:rsidP="000C3DAD">
            <w:r>
              <w:fldChar w:fldCharType="begin" w:fldLock="1"/>
            </w:r>
            <w:r w:rsidR="008D7056">
              <w:instrText>ADDIN CSL_CITATION { "citationItems" : [ { "id" : "ITEM-1", "itemData" : { "DOI" : "https://doi.org/10.2166/nh.1973.0013", "author" : [ { "dropping-particle" : "", "family" : "Nielsen", "given" : "Steen Asger", "non-dropping-particle" : "", "parse-names" : false, "suffix" : "" }, { "dropping-particle" : "", "family" : "Hansen", "given" : "Eggert", "non-dropping-particle" : "", "parse-names" : false, "suffix" : "" } ], "container-title" : "Nordic Hydrology", "id" : "ITEM-1", "issue" : "4", "issued" : { "date-parts" : [ [ "1973" ] ] }, "page" : "171-190", "title" : "Numerical simulation of he rainfall-runoff process on a daily basis", "type" : "article-journal" }, "uris" : [ "http://www.mendeley.com/documents/?uuid=f4da3567-c0b0-4386-b4e3-91bedf90a82a" ] } ], "mendeley" : { "formattedCitation" : "(Nielsen and Hansen, 1973)", "plainTextFormattedCitation" : "(Nielsen and Hansen, 1973)", "previouslyFormattedCitation" : "(Nielsen &amp; Hansen, 1973)" }, "properties" : { "noteIndex" : 0 }, "schema" : "https://github.com/citation-style-language/schema/raw/master/csl-citation.json" }</w:instrText>
            </w:r>
            <w:r>
              <w:fldChar w:fldCharType="separate"/>
            </w:r>
            <w:r w:rsidR="008D7056" w:rsidRPr="008D7056">
              <w:rPr>
                <w:noProof/>
              </w:rPr>
              <w:t>(Nielsen and Hansen, 1973)</w:t>
            </w:r>
            <w:r>
              <w:fldChar w:fldCharType="end"/>
            </w:r>
          </w:p>
        </w:tc>
        <w:tc>
          <w:tcPr>
            <w:tcW w:w="1098" w:type="pct"/>
          </w:tcPr>
          <w:p w14:paraId="3F648981" w14:textId="77777777" w:rsidR="00E93B8C" w:rsidRDefault="00E93B8C" w:rsidP="000C3DAD">
            <w:r>
              <w:t>0 is a physical limit</w:t>
            </w:r>
            <w:r>
              <w:br/>
              <w:t>1 is a physical limit</w:t>
            </w:r>
          </w:p>
        </w:tc>
        <w:tc>
          <w:tcPr>
            <w:tcW w:w="1117" w:type="pct"/>
          </w:tcPr>
          <w:p w14:paraId="0EFBE22C" w14:textId="74B1009F" w:rsidR="00E93B8C" w:rsidRDefault="00F3237B" w:rsidP="000C3DAD">
            <w:r>
              <w:t>41</w:t>
            </w:r>
          </w:p>
        </w:tc>
      </w:tr>
      <w:tr w:rsidR="00E93B8C" w14:paraId="7F542CF7" w14:textId="77777777" w:rsidTr="00E93B8C">
        <w:tc>
          <w:tcPr>
            <w:tcW w:w="765" w:type="pct"/>
          </w:tcPr>
          <w:p w14:paraId="2781FECA" w14:textId="77777777" w:rsidR="00E93B8C" w:rsidRDefault="00E93B8C" w:rsidP="000C3DAD">
            <w:r>
              <w:t>Channel and land division</w:t>
            </w:r>
          </w:p>
        </w:tc>
        <w:tc>
          <w:tcPr>
            <w:tcW w:w="323" w:type="pct"/>
          </w:tcPr>
          <w:p w14:paraId="41184EBE" w14:textId="77777777" w:rsidR="00E93B8C" w:rsidRDefault="00E93B8C" w:rsidP="000C3DAD"/>
        </w:tc>
        <w:tc>
          <w:tcPr>
            <w:tcW w:w="337" w:type="pct"/>
          </w:tcPr>
          <w:p w14:paraId="5C91B42D" w14:textId="77777777" w:rsidR="00E93B8C" w:rsidRDefault="00E93B8C" w:rsidP="000C3DAD"/>
        </w:tc>
        <w:tc>
          <w:tcPr>
            <w:tcW w:w="413" w:type="pct"/>
          </w:tcPr>
          <w:p w14:paraId="5CBA046D" w14:textId="77777777" w:rsidR="00E93B8C" w:rsidRDefault="00E93B8C" w:rsidP="000C3DAD">
            <w:r>
              <w:t>0</w:t>
            </w:r>
          </w:p>
        </w:tc>
        <w:tc>
          <w:tcPr>
            <w:tcW w:w="427" w:type="pct"/>
          </w:tcPr>
          <w:p w14:paraId="6748C0E2" w14:textId="77777777" w:rsidR="00E93B8C" w:rsidRDefault="00E93B8C" w:rsidP="000C3DAD">
            <w:r>
              <w:t>1</w:t>
            </w:r>
          </w:p>
        </w:tc>
        <w:tc>
          <w:tcPr>
            <w:tcW w:w="519" w:type="pct"/>
          </w:tcPr>
          <w:p w14:paraId="6D1C7E88" w14:textId="77777777" w:rsidR="00E93B8C" w:rsidRDefault="00E93B8C" w:rsidP="000C3DAD"/>
        </w:tc>
        <w:tc>
          <w:tcPr>
            <w:tcW w:w="1098" w:type="pct"/>
          </w:tcPr>
          <w:p w14:paraId="792F1ED7" w14:textId="77777777" w:rsidR="00E93B8C" w:rsidRDefault="00E93B8C" w:rsidP="000C3DAD">
            <w:r>
              <w:t>0 is a physical limit</w:t>
            </w:r>
            <w:r>
              <w:br/>
              <w:t>1 is a physical limit</w:t>
            </w:r>
          </w:p>
        </w:tc>
        <w:tc>
          <w:tcPr>
            <w:tcW w:w="1117" w:type="pct"/>
          </w:tcPr>
          <w:p w14:paraId="1FBF0CA1" w14:textId="77777777" w:rsidR="00E93B8C" w:rsidRDefault="00E93B8C" w:rsidP="000C3DAD">
            <w:r>
              <w:t>42</w:t>
            </w:r>
          </w:p>
        </w:tc>
      </w:tr>
      <w:tr w:rsidR="00E93B8C" w14:paraId="5A58CF1C" w14:textId="77777777" w:rsidTr="00E93B8C">
        <w:tc>
          <w:tcPr>
            <w:tcW w:w="765" w:type="pct"/>
          </w:tcPr>
          <w:p w14:paraId="5B4DED93" w14:textId="77777777" w:rsidR="00E93B8C" w:rsidRDefault="00E93B8C" w:rsidP="000C3DAD">
            <w:r>
              <w:t>Throughfall/stem flow division</w:t>
            </w:r>
          </w:p>
        </w:tc>
        <w:tc>
          <w:tcPr>
            <w:tcW w:w="323" w:type="pct"/>
          </w:tcPr>
          <w:p w14:paraId="57A00554" w14:textId="77777777" w:rsidR="00E93B8C" w:rsidRDefault="00E93B8C" w:rsidP="000C3DAD"/>
        </w:tc>
        <w:tc>
          <w:tcPr>
            <w:tcW w:w="337" w:type="pct"/>
          </w:tcPr>
          <w:p w14:paraId="30F95B0E" w14:textId="77777777" w:rsidR="00E93B8C" w:rsidRDefault="00E93B8C" w:rsidP="000C3DAD"/>
        </w:tc>
        <w:tc>
          <w:tcPr>
            <w:tcW w:w="413" w:type="pct"/>
          </w:tcPr>
          <w:p w14:paraId="6927055F" w14:textId="77777777" w:rsidR="00E93B8C" w:rsidRDefault="00E93B8C" w:rsidP="000C3DAD">
            <w:r>
              <w:t>0</w:t>
            </w:r>
          </w:p>
        </w:tc>
        <w:tc>
          <w:tcPr>
            <w:tcW w:w="427" w:type="pct"/>
          </w:tcPr>
          <w:p w14:paraId="1905ECD3" w14:textId="77777777" w:rsidR="00E93B8C" w:rsidRDefault="00E93B8C" w:rsidP="000C3DAD">
            <w:r>
              <w:t>1</w:t>
            </w:r>
          </w:p>
        </w:tc>
        <w:tc>
          <w:tcPr>
            <w:tcW w:w="519" w:type="pct"/>
          </w:tcPr>
          <w:p w14:paraId="135B0FEE" w14:textId="77777777" w:rsidR="00E93B8C" w:rsidRDefault="00E93B8C" w:rsidP="000C3DAD"/>
        </w:tc>
        <w:tc>
          <w:tcPr>
            <w:tcW w:w="1098" w:type="pct"/>
          </w:tcPr>
          <w:p w14:paraId="277ED68F" w14:textId="77777777" w:rsidR="00E93B8C" w:rsidRDefault="00E93B8C" w:rsidP="000C3DAD">
            <w:r>
              <w:t>0 is a physical limit</w:t>
            </w:r>
            <w:r>
              <w:br/>
              <w:t>1 is a physical limit</w:t>
            </w:r>
          </w:p>
        </w:tc>
        <w:tc>
          <w:tcPr>
            <w:tcW w:w="1117" w:type="pct"/>
          </w:tcPr>
          <w:p w14:paraId="47F9EF29" w14:textId="77777777" w:rsidR="00E93B8C" w:rsidRDefault="00E93B8C" w:rsidP="000C3DAD">
            <w:r>
              <w:t>42</w:t>
            </w:r>
          </w:p>
        </w:tc>
      </w:tr>
      <w:tr w:rsidR="00E93B8C" w14:paraId="1571ABBE" w14:textId="77777777" w:rsidTr="00E93B8C">
        <w:tc>
          <w:tcPr>
            <w:tcW w:w="765" w:type="pct"/>
          </w:tcPr>
          <w:p w14:paraId="1C0E4F7F" w14:textId="77777777" w:rsidR="00E93B8C" w:rsidRDefault="00E93B8C" w:rsidP="000C3DAD">
            <w:r>
              <w:t>Glacier/non-glacier precipitation</w:t>
            </w:r>
          </w:p>
        </w:tc>
        <w:tc>
          <w:tcPr>
            <w:tcW w:w="323" w:type="pct"/>
          </w:tcPr>
          <w:p w14:paraId="6C0C8B4F" w14:textId="77777777" w:rsidR="00E93B8C" w:rsidRDefault="00E93B8C" w:rsidP="000C3DAD"/>
        </w:tc>
        <w:tc>
          <w:tcPr>
            <w:tcW w:w="337" w:type="pct"/>
          </w:tcPr>
          <w:p w14:paraId="38493D2D" w14:textId="77777777" w:rsidR="00E93B8C" w:rsidRDefault="00E93B8C" w:rsidP="000C3DAD"/>
        </w:tc>
        <w:tc>
          <w:tcPr>
            <w:tcW w:w="413" w:type="pct"/>
          </w:tcPr>
          <w:p w14:paraId="6CBCBB57" w14:textId="77777777" w:rsidR="00E93B8C" w:rsidRDefault="00E93B8C" w:rsidP="000C3DAD">
            <w:r>
              <w:t>0</w:t>
            </w:r>
          </w:p>
        </w:tc>
        <w:tc>
          <w:tcPr>
            <w:tcW w:w="427" w:type="pct"/>
          </w:tcPr>
          <w:p w14:paraId="1F6BEA33" w14:textId="77777777" w:rsidR="00E93B8C" w:rsidRDefault="00E93B8C" w:rsidP="000C3DAD">
            <w:r>
              <w:t>1</w:t>
            </w:r>
          </w:p>
        </w:tc>
        <w:tc>
          <w:tcPr>
            <w:tcW w:w="519" w:type="pct"/>
          </w:tcPr>
          <w:p w14:paraId="0A046818" w14:textId="77777777" w:rsidR="00E93B8C" w:rsidRDefault="00E93B8C" w:rsidP="000C3DAD"/>
        </w:tc>
        <w:tc>
          <w:tcPr>
            <w:tcW w:w="1098" w:type="pct"/>
          </w:tcPr>
          <w:p w14:paraId="661A11B8" w14:textId="77777777" w:rsidR="00E93B8C" w:rsidRDefault="00E93B8C" w:rsidP="000C3DAD">
            <w:r>
              <w:t>0 is a physical limit</w:t>
            </w:r>
            <w:r>
              <w:br/>
              <w:t>1 is a physical limit</w:t>
            </w:r>
          </w:p>
        </w:tc>
        <w:tc>
          <w:tcPr>
            <w:tcW w:w="1117" w:type="pct"/>
          </w:tcPr>
          <w:p w14:paraId="1126B81B" w14:textId="46EC49B3" w:rsidR="00E93B8C" w:rsidRDefault="00F3237B" w:rsidP="000C3DAD">
            <w:r>
              <w:t>43</w:t>
            </w:r>
          </w:p>
        </w:tc>
      </w:tr>
      <w:tr w:rsidR="00E93B8C" w14:paraId="5616F304" w14:textId="77777777" w:rsidTr="00E93B8C">
        <w:tc>
          <w:tcPr>
            <w:tcW w:w="765" w:type="pct"/>
          </w:tcPr>
          <w:p w14:paraId="44D659E3" w14:textId="77777777" w:rsidR="00E93B8C" w:rsidRDefault="00E93B8C" w:rsidP="000C3DAD"/>
        </w:tc>
        <w:tc>
          <w:tcPr>
            <w:tcW w:w="323" w:type="pct"/>
          </w:tcPr>
          <w:p w14:paraId="6E432657" w14:textId="77777777" w:rsidR="00E93B8C" w:rsidRDefault="00E93B8C" w:rsidP="000C3DAD"/>
        </w:tc>
        <w:tc>
          <w:tcPr>
            <w:tcW w:w="337" w:type="pct"/>
          </w:tcPr>
          <w:p w14:paraId="2122BF62" w14:textId="77777777" w:rsidR="00E93B8C" w:rsidRDefault="00E93B8C" w:rsidP="000C3DAD"/>
        </w:tc>
        <w:tc>
          <w:tcPr>
            <w:tcW w:w="413" w:type="pct"/>
          </w:tcPr>
          <w:p w14:paraId="4D14DC1B" w14:textId="77777777" w:rsidR="00E93B8C" w:rsidRDefault="00E93B8C" w:rsidP="000C3DAD"/>
        </w:tc>
        <w:tc>
          <w:tcPr>
            <w:tcW w:w="427" w:type="pct"/>
          </w:tcPr>
          <w:p w14:paraId="344CD8EB" w14:textId="77777777" w:rsidR="00E93B8C" w:rsidRDefault="00E93B8C" w:rsidP="000C3DAD"/>
        </w:tc>
        <w:tc>
          <w:tcPr>
            <w:tcW w:w="519" w:type="pct"/>
          </w:tcPr>
          <w:p w14:paraId="032A7270" w14:textId="77777777" w:rsidR="00E93B8C" w:rsidRDefault="00E93B8C" w:rsidP="000C3DAD"/>
        </w:tc>
        <w:tc>
          <w:tcPr>
            <w:tcW w:w="1098" w:type="pct"/>
          </w:tcPr>
          <w:p w14:paraId="0E74D59C" w14:textId="77777777" w:rsidR="00E93B8C" w:rsidRDefault="00E93B8C" w:rsidP="000C3DAD"/>
        </w:tc>
        <w:tc>
          <w:tcPr>
            <w:tcW w:w="1117" w:type="pct"/>
          </w:tcPr>
          <w:p w14:paraId="33336784" w14:textId="77777777" w:rsidR="00E93B8C" w:rsidRDefault="00E93B8C" w:rsidP="000C3DAD"/>
        </w:tc>
      </w:tr>
      <w:tr w:rsidR="00E93B8C" w14:paraId="46362CDF" w14:textId="77777777" w:rsidTr="00E93B8C">
        <w:tc>
          <w:tcPr>
            <w:tcW w:w="5000" w:type="pct"/>
            <w:gridSpan w:val="8"/>
          </w:tcPr>
          <w:p w14:paraId="4975C5E8" w14:textId="77777777" w:rsidR="00E93B8C" w:rsidRPr="00F67E96" w:rsidRDefault="00E93B8C" w:rsidP="000C3DAD">
            <w:pPr>
              <w:rPr>
                <w:b/>
              </w:rPr>
            </w:pPr>
            <w:r w:rsidRPr="00F67E96">
              <w:rPr>
                <w:b/>
              </w:rPr>
              <w:t>Fl</w:t>
            </w:r>
            <w:r>
              <w:rPr>
                <w:b/>
              </w:rPr>
              <w:t>ow time scales and shape parameters</w:t>
            </w:r>
          </w:p>
        </w:tc>
      </w:tr>
      <w:tr w:rsidR="00E93B8C" w14:paraId="3A01A012" w14:textId="77777777" w:rsidTr="00E93B8C">
        <w:tc>
          <w:tcPr>
            <w:tcW w:w="765" w:type="pct"/>
          </w:tcPr>
          <w:p w14:paraId="27644DD1" w14:textId="5D6B4118" w:rsidR="00E93B8C" w:rsidRDefault="00E93B8C" w:rsidP="000C3DAD">
            <w:commentRangeStart w:id="55"/>
            <w:r>
              <w:t xml:space="preserve">Fast reservoir </w:t>
            </w:r>
            <w:ins w:id="56" w:author="Keirnan Fowler" w:date="2018-11-06T14:19:00Z">
              <w:r w:rsidR="00D202A8">
                <w:t xml:space="preserve">time scale </w:t>
              </w:r>
            </w:ins>
            <w:r>
              <w:t>[d-1]</w:t>
            </w:r>
            <w:commentRangeEnd w:id="55"/>
            <w:r w:rsidR="00D202A8">
              <w:rPr>
                <w:rStyle w:val="CommentReference"/>
              </w:rPr>
              <w:commentReference w:id="55"/>
            </w:r>
          </w:p>
        </w:tc>
        <w:tc>
          <w:tcPr>
            <w:tcW w:w="323" w:type="pct"/>
          </w:tcPr>
          <w:p w14:paraId="4E0A067E" w14:textId="77777777" w:rsidR="00E93B8C" w:rsidRDefault="00E93B8C" w:rsidP="000C3DAD">
            <w:r>
              <w:t>0.05</w:t>
            </w:r>
          </w:p>
        </w:tc>
        <w:tc>
          <w:tcPr>
            <w:tcW w:w="337" w:type="pct"/>
          </w:tcPr>
          <w:p w14:paraId="71A7F91F" w14:textId="642BB192" w:rsidR="00E93B8C" w:rsidRDefault="00711D6B" w:rsidP="000C3DAD">
            <w:r>
              <w:fldChar w:fldCharType="begin"/>
            </w:r>
            <w:r>
              <w:instrText xml:space="preserve"> REF _Ref527721712 \h </w:instrText>
            </w:r>
            <w:r>
              <w:fldChar w:fldCharType="separate"/>
            </w:r>
            <w:r>
              <w:t xml:space="preserve">Table </w:t>
            </w:r>
            <w:r>
              <w:rPr>
                <w:noProof/>
              </w:rPr>
              <w:t>12</w:t>
            </w:r>
            <w:r>
              <w:fldChar w:fldCharType="end"/>
            </w:r>
          </w:p>
        </w:tc>
        <w:tc>
          <w:tcPr>
            <w:tcW w:w="413" w:type="pct"/>
          </w:tcPr>
          <w:p w14:paraId="540D02F0" w14:textId="77777777" w:rsidR="00E93B8C" w:rsidRDefault="00E93B8C" w:rsidP="000C3DAD">
            <w:r>
              <w:t>0</w:t>
            </w:r>
          </w:p>
        </w:tc>
        <w:tc>
          <w:tcPr>
            <w:tcW w:w="427" w:type="pct"/>
          </w:tcPr>
          <w:p w14:paraId="12368197" w14:textId="77777777" w:rsidR="00E93B8C" w:rsidRDefault="00E93B8C" w:rsidP="000C3DAD">
            <w:r>
              <w:t>1</w:t>
            </w:r>
          </w:p>
        </w:tc>
        <w:tc>
          <w:tcPr>
            <w:tcW w:w="519" w:type="pct"/>
          </w:tcPr>
          <w:p w14:paraId="50162D82" w14:textId="77777777" w:rsidR="00E93B8C" w:rsidRDefault="00E93B8C" w:rsidP="000C3DAD"/>
        </w:tc>
        <w:tc>
          <w:tcPr>
            <w:tcW w:w="1098" w:type="pct"/>
          </w:tcPr>
          <w:p w14:paraId="536E3CE4" w14:textId="77777777" w:rsidR="0080467F" w:rsidRDefault="0080467F" w:rsidP="0080467F">
            <w:r>
              <w:t>0 is a physical limit</w:t>
            </w:r>
          </w:p>
          <w:p w14:paraId="7DDCC225" w14:textId="175F6B90" w:rsidR="00E93B8C" w:rsidRDefault="0080467F" w:rsidP="0080467F">
            <w:bookmarkStart w:id="57" w:name="_GoBack"/>
            <w:bookmarkEnd w:id="57"/>
            <w:del w:id="58" w:author="Wouter Knoben" w:date="2018-12-11T18:39:00Z">
              <w:r w:rsidDel="0009226C">
                <w:delText>1 is a physical limit (assuming q = k*S)</w:delText>
              </w:r>
            </w:del>
          </w:p>
        </w:tc>
        <w:tc>
          <w:tcPr>
            <w:tcW w:w="1117" w:type="pct"/>
          </w:tcPr>
          <w:p w14:paraId="1910F131" w14:textId="20FEBE31" w:rsidR="00E93B8C" w:rsidRPr="00F3237B" w:rsidRDefault="00F3237B" w:rsidP="000C3DAD">
            <w:pPr>
              <w:rPr>
                <w:rFonts w:ascii="Calibri" w:hAnsi="Calibri"/>
                <w:color w:val="000000"/>
              </w:rPr>
            </w:pPr>
            <w:r>
              <w:rPr>
                <w:rFonts w:ascii="Calibri" w:hAnsi="Calibri"/>
                <w:color w:val="000000"/>
              </w:rPr>
              <w:t>12, 21, 24, 26, 28, 29, 30, 31, 32, 33, 34, 35, 37, 39, 41, 42, 43, 44, 46</w:t>
            </w:r>
          </w:p>
        </w:tc>
      </w:tr>
      <w:tr w:rsidR="00E93B8C" w14:paraId="0DE9FA99" w14:textId="77777777" w:rsidTr="00E93B8C">
        <w:tc>
          <w:tcPr>
            <w:tcW w:w="765" w:type="pct"/>
          </w:tcPr>
          <w:p w14:paraId="6B66A003" w14:textId="0B4CB0BD" w:rsidR="00E93B8C" w:rsidRDefault="00E93B8C" w:rsidP="000C3DAD">
            <w:r>
              <w:t>Slow reservoir</w:t>
            </w:r>
            <w:ins w:id="59" w:author="Keirnan Fowler" w:date="2018-11-06T14:19:00Z">
              <w:r w:rsidR="00D202A8">
                <w:t xml:space="preserve"> time scale</w:t>
              </w:r>
            </w:ins>
            <w:r>
              <w:t xml:space="preserve"> [d-1]</w:t>
            </w:r>
          </w:p>
        </w:tc>
        <w:tc>
          <w:tcPr>
            <w:tcW w:w="323" w:type="pct"/>
          </w:tcPr>
          <w:p w14:paraId="5B158C3F" w14:textId="77777777" w:rsidR="00E93B8C" w:rsidRDefault="00E93B8C" w:rsidP="000C3DAD">
            <w:r>
              <w:t>0.01</w:t>
            </w:r>
          </w:p>
        </w:tc>
        <w:tc>
          <w:tcPr>
            <w:tcW w:w="337" w:type="pct"/>
          </w:tcPr>
          <w:p w14:paraId="64B24226" w14:textId="660B67B8" w:rsidR="00E93B8C" w:rsidRDefault="00711D6B" w:rsidP="000C3DAD">
            <w:r>
              <w:fldChar w:fldCharType="begin"/>
            </w:r>
            <w:r>
              <w:instrText xml:space="preserve"> REF _Ref527721715 \h </w:instrText>
            </w:r>
            <w:r>
              <w:fldChar w:fldCharType="separate"/>
            </w:r>
            <w:r>
              <w:t xml:space="preserve">Table </w:t>
            </w:r>
            <w:r>
              <w:rPr>
                <w:noProof/>
              </w:rPr>
              <w:t>11</w:t>
            </w:r>
            <w:r>
              <w:fldChar w:fldCharType="end"/>
            </w:r>
          </w:p>
        </w:tc>
        <w:tc>
          <w:tcPr>
            <w:tcW w:w="413" w:type="pct"/>
          </w:tcPr>
          <w:p w14:paraId="25A08FE9" w14:textId="77777777" w:rsidR="00E93B8C" w:rsidRDefault="00E93B8C" w:rsidP="000C3DAD">
            <w:r>
              <w:t>0</w:t>
            </w:r>
          </w:p>
        </w:tc>
        <w:tc>
          <w:tcPr>
            <w:tcW w:w="427" w:type="pct"/>
          </w:tcPr>
          <w:p w14:paraId="1BBDAAE6" w14:textId="77777777" w:rsidR="00E93B8C" w:rsidRDefault="00E93B8C" w:rsidP="000C3DAD">
            <w:r>
              <w:t>1</w:t>
            </w:r>
          </w:p>
        </w:tc>
        <w:tc>
          <w:tcPr>
            <w:tcW w:w="519" w:type="pct"/>
          </w:tcPr>
          <w:p w14:paraId="5651F772" w14:textId="77777777" w:rsidR="00E93B8C" w:rsidRDefault="00E93B8C" w:rsidP="000C3DAD"/>
        </w:tc>
        <w:tc>
          <w:tcPr>
            <w:tcW w:w="1098" w:type="pct"/>
          </w:tcPr>
          <w:p w14:paraId="218EAB9B" w14:textId="77777777" w:rsidR="00E93B8C" w:rsidRDefault="00E93B8C" w:rsidP="000C3DAD">
            <w:r>
              <w:t>0 is a physical limit</w:t>
            </w:r>
          </w:p>
          <w:p w14:paraId="795A0EF4" w14:textId="0FADFAFF" w:rsidR="00E93B8C" w:rsidRDefault="00E93B8C" w:rsidP="000C3DAD">
            <w:del w:id="60" w:author="Ross Woods" w:date="2018-11-23T16:45:00Z">
              <w:r w:rsidDel="00FD45AE">
                <w:delText>1 is a physical limit (assuming q = k*S)</w:delText>
              </w:r>
            </w:del>
          </w:p>
        </w:tc>
        <w:tc>
          <w:tcPr>
            <w:tcW w:w="1117" w:type="pct"/>
          </w:tcPr>
          <w:p w14:paraId="0EFCA8F2" w14:textId="3A419356" w:rsidR="00E93B8C" w:rsidRPr="00F3237B" w:rsidRDefault="00F3237B" w:rsidP="000C3DAD">
            <w:pPr>
              <w:rPr>
                <w:rFonts w:ascii="Calibri" w:hAnsi="Calibri"/>
                <w:color w:val="000000"/>
              </w:rPr>
            </w:pPr>
            <w:r>
              <w:rPr>
                <w:rFonts w:ascii="Calibri" w:hAnsi="Calibri"/>
                <w:color w:val="000000"/>
              </w:rPr>
              <w:t>2, 3, 4, 6, 8, 10, 13, 15, 16, 17, 18, 19, 20, 21, 22, 24, 25, 26, 28, 29, 30, 31, 32, 33, 34, 35, 37, 39, 40, 41, 42, 43, 44, 46</w:t>
            </w:r>
          </w:p>
        </w:tc>
      </w:tr>
      <w:tr w:rsidR="00E93B8C" w14:paraId="2F3B5460" w14:textId="77777777" w:rsidTr="00E93B8C">
        <w:tc>
          <w:tcPr>
            <w:tcW w:w="765" w:type="pct"/>
          </w:tcPr>
          <w:p w14:paraId="643F7946" w14:textId="77777777" w:rsidR="00E93B8C" w:rsidRDefault="00E93B8C" w:rsidP="000C3DAD">
            <w:r>
              <w:t xml:space="preserve">Flow non-linearity </w:t>
            </w:r>
            <w:proofErr w:type="spellStart"/>
            <w:r>
              <w:t>S^x</w:t>
            </w:r>
            <w:proofErr w:type="spellEnd"/>
            <w:r>
              <w:t xml:space="preserve"> [-]</w:t>
            </w:r>
          </w:p>
        </w:tc>
        <w:tc>
          <w:tcPr>
            <w:tcW w:w="323" w:type="pct"/>
          </w:tcPr>
          <w:p w14:paraId="721C6D62" w14:textId="77777777" w:rsidR="00E93B8C" w:rsidRDefault="00E93B8C" w:rsidP="000C3DAD">
            <w:r>
              <w:t>0</w:t>
            </w:r>
          </w:p>
        </w:tc>
        <w:tc>
          <w:tcPr>
            <w:tcW w:w="337" w:type="pct"/>
          </w:tcPr>
          <w:p w14:paraId="479D4B93" w14:textId="167B76F4" w:rsidR="00E93B8C" w:rsidRDefault="00711D6B" w:rsidP="000C3DAD">
            <w:r>
              <w:fldChar w:fldCharType="begin"/>
            </w:r>
            <w:r>
              <w:instrText xml:space="preserve"> REF _Ref527721722 \h </w:instrText>
            </w:r>
            <w:r>
              <w:fldChar w:fldCharType="separate"/>
            </w:r>
            <w:r>
              <w:t xml:space="preserve">Table </w:t>
            </w:r>
            <w:r>
              <w:rPr>
                <w:noProof/>
              </w:rPr>
              <w:t>13</w:t>
            </w:r>
            <w:r>
              <w:fldChar w:fldCharType="end"/>
            </w:r>
          </w:p>
        </w:tc>
        <w:tc>
          <w:tcPr>
            <w:tcW w:w="413" w:type="pct"/>
          </w:tcPr>
          <w:p w14:paraId="786933B8" w14:textId="77777777" w:rsidR="00E93B8C" w:rsidRDefault="00E93B8C" w:rsidP="000C3DAD">
            <w:r>
              <w:t>1</w:t>
            </w:r>
          </w:p>
        </w:tc>
        <w:tc>
          <w:tcPr>
            <w:tcW w:w="427" w:type="pct"/>
          </w:tcPr>
          <w:p w14:paraId="76F21A91" w14:textId="77777777" w:rsidR="00E93B8C" w:rsidRDefault="00E93B8C" w:rsidP="000C3DAD">
            <w:r>
              <w:t>5</w:t>
            </w:r>
          </w:p>
        </w:tc>
        <w:tc>
          <w:tcPr>
            <w:tcW w:w="519" w:type="pct"/>
          </w:tcPr>
          <w:p w14:paraId="40F22F47" w14:textId="77777777" w:rsidR="00E93B8C" w:rsidRDefault="00E93B8C" w:rsidP="000C3DAD"/>
        </w:tc>
        <w:tc>
          <w:tcPr>
            <w:tcW w:w="1098" w:type="pct"/>
          </w:tcPr>
          <w:p w14:paraId="260C8159" w14:textId="77777777" w:rsidR="00E93B8C" w:rsidRDefault="00E93B8C" w:rsidP="000C3DAD"/>
        </w:tc>
        <w:tc>
          <w:tcPr>
            <w:tcW w:w="1117" w:type="pct"/>
          </w:tcPr>
          <w:p w14:paraId="5D0CBB4F" w14:textId="77777777" w:rsidR="00F3237B" w:rsidRDefault="00F3237B" w:rsidP="00F3237B">
            <w:pPr>
              <w:rPr>
                <w:rFonts w:ascii="Calibri" w:hAnsi="Calibri"/>
                <w:color w:val="000000"/>
              </w:rPr>
            </w:pPr>
            <w:r>
              <w:rPr>
                <w:rFonts w:ascii="Calibri" w:hAnsi="Calibri"/>
                <w:color w:val="000000"/>
              </w:rPr>
              <w:t>4, 9, 10, 11, 16, 19, 22, 23, 37, 39, 42, 44, 45</w:t>
            </w:r>
          </w:p>
          <w:p w14:paraId="48CB02E8" w14:textId="32F0D08C" w:rsidR="00E93B8C" w:rsidRDefault="00E93B8C" w:rsidP="000C3DAD"/>
        </w:tc>
      </w:tr>
      <w:tr w:rsidR="00E93B8C" w14:paraId="411793C9" w14:textId="77777777" w:rsidTr="00E93B8C">
        <w:tc>
          <w:tcPr>
            <w:tcW w:w="765" w:type="pct"/>
          </w:tcPr>
          <w:p w14:paraId="1220B567" w14:textId="77777777" w:rsidR="00E93B8C" w:rsidRDefault="00E93B8C" w:rsidP="000C3DAD">
            <w:r>
              <w:t>Flow reduction (S/X) [mm]</w:t>
            </w:r>
          </w:p>
        </w:tc>
        <w:tc>
          <w:tcPr>
            <w:tcW w:w="323" w:type="pct"/>
          </w:tcPr>
          <w:p w14:paraId="0BDBF1AF" w14:textId="77777777" w:rsidR="00E93B8C" w:rsidRDefault="00E93B8C" w:rsidP="000C3DAD">
            <w:r>
              <w:t>5</w:t>
            </w:r>
          </w:p>
        </w:tc>
        <w:tc>
          <w:tcPr>
            <w:tcW w:w="337" w:type="pct"/>
          </w:tcPr>
          <w:p w14:paraId="0FD38212" w14:textId="77777777" w:rsidR="00E93B8C" w:rsidRDefault="00E93B8C" w:rsidP="000C3DAD">
            <w:r>
              <w:t>40</w:t>
            </w:r>
          </w:p>
        </w:tc>
        <w:tc>
          <w:tcPr>
            <w:tcW w:w="413" w:type="pct"/>
          </w:tcPr>
          <w:p w14:paraId="4031A88F" w14:textId="77777777" w:rsidR="00E93B8C" w:rsidRDefault="00E93B8C" w:rsidP="000C3DAD">
            <w:r>
              <w:t>1</w:t>
            </w:r>
          </w:p>
        </w:tc>
        <w:tc>
          <w:tcPr>
            <w:tcW w:w="427" w:type="pct"/>
          </w:tcPr>
          <w:p w14:paraId="4C1C3C62" w14:textId="77777777" w:rsidR="00E93B8C" w:rsidRDefault="00E93B8C" w:rsidP="000C3DAD">
            <w:r>
              <w:t>50</w:t>
            </w:r>
          </w:p>
        </w:tc>
        <w:tc>
          <w:tcPr>
            <w:tcW w:w="519" w:type="pct"/>
          </w:tcPr>
          <w:p w14:paraId="72454B8C" w14:textId="633102EC" w:rsidR="00E93B8C" w:rsidRDefault="00E93B8C" w:rsidP="000C3DAD">
            <w:r>
              <w:fldChar w:fldCharType="begin" w:fldLock="1"/>
            </w:r>
            <w:r w:rsidR="008D7056">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"(Son &amp; Sivapalan, 2007)" }, "properties" : { "noteIndex" : 0 }, "schema" : "https://github.com/citation-style-language/schema/raw/master/csl-citation.json" }</w:instrText>
            </w:r>
            <w:r>
              <w:fldChar w:fldCharType="separate"/>
            </w:r>
            <w:r w:rsidR="008D7056" w:rsidRPr="008D7056">
              <w:rPr>
                <w:noProof/>
              </w:rPr>
              <w:t>(Son and Sivapalan, 2007)</w:t>
            </w:r>
            <w:r>
              <w:fldChar w:fldCharType="end"/>
            </w:r>
          </w:p>
        </w:tc>
        <w:tc>
          <w:tcPr>
            <w:tcW w:w="1098" w:type="pct"/>
          </w:tcPr>
          <w:p w14:paraId="677032CB" w14:textId="77777777" w:rsidR="00E93B8C" w:rsidRDefault="00E93B8C" w:rsidP="000C3DAD"/>
        </w:tc>
        <w:tc>
          <w:tcPr>
            <w:tcW w:w="1117" w:type="pct"/>
          </w:tcPr>
          <w:p w14:paraId="5659762E" w14:textId="17A8FE69" w:rsidR="00E93B8C" w:rsidRDefault="00F3237B" w:rsidP="000C3DAD">
            <w:r>
              <w:t>9</w:t>
            </w:r>
          </w:p>
        </w:tc>
      </w:tr>
      <w:tr w:rsidR="00E93B8C" w14:paraId="20F409E7" w14:textId="77777777" w:rsidTr="00E93B8C">
        <w:tc>
          <w:tcPr>
            <w:tcW w:w="765" w:type="pct"/>
          </w:tcPr>
          <w:p w14:paraId="408D4E07" w14:textId="77777777" w:rsidR="00E93B8C" w:rsidRDefault="00E93B8C" w:rsidP="000C3DAD">
            <w:r>
              <w:t>Exponential shape parameter [mm-1]</w:t>
            </w:r>
          </w:p>
        </w:tc>
        <w:tc>
          <w:tcPr>
            <w:tcW w:w="323" w:type="pct"/>
          </w:tcPr>
          <w:p w14:paraId="07F72B61" w14:textId="77777777" w:rsidR="00E93B8C" w:rsidRDefault="00E93B8C" w:rsidP="000C3DAD"/>
        </w:tc>
        <w:tc>
          <w:tcPr>
            <w:tcW w:w="337" w:type="pct"/>
          </w:tcPr>
          <w:p w14:paraId="3047CAA2" w14:textId="77777777" w:rsidR="00E93B8C" w:rsidRDefault="00E93B8C" w:rsidP="000C3DAD"/>
        </w:tc>
        <w:tc>
          <w:tcPr>
            <w:tcW w:w="413" w:type="pct"/>
          </w:tcPr>
          <w:p w14:paraId="4D356AA3" w14:textId="77777777" w:rsidR="00E93B8C" w:rsidRDefault="00E93B8C" w:rsidP="000C3DAD">
            <w:r>
              <w:t>0</w:t>
            </w:r>
          </w:p>
        </w:tc>
        <w:tc>
          <w:tcPr>
            <w:tcW w:w="427" w:type="pct"/>
          </w:tcPr>
          <w:p w14:paraId="1548DB7D" w14:textId="77777777" w:rsidR="00E93B8C" w:rsidRDefault="00E93B8C" w:rsidP="000C3DAD">
            <w:r>
              <w:t>2</w:t>
            </w:r>
          </w:p>
        </w:tc>
        <w:tc>
          <w:tcPr>
            <w:tcW w:w="519" w:type="pct"/>
          </w:tcPr>
          <w:p w14:paraId="27190FF2" w14:textId="68D5778F" w:rsidR="00E93B8C" w:rsidRDefault="00E93B8C" w:rsidP="000C3DAD">
            <w:r>
              <w:fldChar w:fldCharType="begin" w:fldLock="1"/>
            </w:r>
            <w:r w:rsidR="008D7056">
              <w:instrText>ADDIN CSL_CITATION { "citationItems" : [ { "id" : "ITEM-1", "itemData" : { "ISBN" : "1 85705 396 6", "abstract" : "Choosing a rainfall-runoff model for use in flood forecasting is not a straightforward decision and indeed may involve the selection of more than one. The aim of this Part 1 report is to provide a literature review of models in order to furnish a basic understanding of the types of model available, highlighting their similarities and differences. A sub-set of those reviewed are selected for more detailed assessment using data from a range of catchments. The results of this model intercomparison are presented in the Part 2 report. \\r\\n\\r\\nWhilst there is a plethora of \u201cbrand name\u201d models they involve a relatively small set of model functions which are configured in a variety of different ways. This is illustrated by the models reviewed here. The initial selection of models for review is guided by those already in use for flood forecasting in the UK. To this are added well-known models developed overseas and those with a distributed formulation. From this menu of models are selected the following eight models for intercomparison in Part 2: the Thames Catchment Model (TCM), the Midlands Catchment Runoff Model (MCRM), the Probability Distributed Moisture (PDM) model, the Isolated Event Model (IEM), the US National Weather Service Sacramento model, the Grid Model, the Transfer Function (TF) model and the Physically Realisable Transfer Function (PRTF) model. The first six are conceptual soil moisture accounting models, with the Grid Model having a distributed formulation, whilst the TF and PRTF are \u201cblack box\u201d time-series models. Also selected for review in Part 1 are the Input-Storage-Output or ISO-function model and the NAM model, which are both conceptual approaches. An outline review of some newer, general approaches to forecasting are given which include neural network (NN), fuzzy rule-based and nearest neighbour methods.\\r\\n\\r\\nAn important aspect of the use of rainfall-runoff models in a real-time forecasting environment is the ability to incorporate recent observations of flow in order to improve forecast performance. The available methods for forecast updating are reviewed with particular reference to state correction and error prediction techniques. The latter aim to adjust, for example, the water contents of conceptual stores in a model and are usually tailored for a specific model. In contrast, error prediction operates independently of the rainfall-runoff model structure by exploiting the dependence in model errors to predict future ones. Paramet\u2026", "author" : [ { "dropping-particle" : "", "family" : "Moore", "given" : "R.J.", "non-dropping-particle" : "", "parse-names" : false, "suffix" : "" }, { "dropping-particle" : "", "family" : "Bell", "given" : "V.A.", "non-dropping-particle" : "", "parse-names" : false, "suffix" : "" } ], "id" : "ITEM-1", "issued" : { "date-parts" : [ [ "2001" ] ] }, "number-of-pages" : "94", "publisher" : "Environment Agency", "publisher-place" : "Bristol", "title" : "Comparison of rainfall-runoff models for flood forecasting. Part 1: Literature review of models", "type" : "report" }, "uris" : [ "http://www.mendeley.com/documents/?uuid=f58df84d-0382-489c-8b71-276a2fbc8936" ] } ], "mendeley" : { "formattedCitation" : "(Moore and Bell, 2001)", "plainTextFormattedCitation" : "(Moore and Bell, 2001)", "previouslyFormattedCitation" : "(Moore &amp; Bell, 2001)" }, "properties" : { "noteIndex" : 0 }, "schema" : "https://github.com/citation-style-language/schema/raw/master/csl-citation.json" }</w:instrText>
            </w:r>
            <w:r>
              <w:fldChar w:fldCharType="separate"/>
            </w:r>
            <w:r w:rsidR="008D7056" w:rsidRPr="008D7056">
              <w:rPr>
                <w:noProof/>
              </w:rPr>
              <w:t>(Moore and Bell, 2001)</w:t>
            </w:r>
            <w:r>
              <w:fldChar w:fldCharType="end"/>
            </w:r>
          </w:p>
        </w:tc>
        <w:tc>
          <w:tcPr>
            <w:tcW w:w="1098" w:type="pct"/>
          </w:tcPr>
          <w:p w14:paraId="07857FF9" w14:textId="77777777" w:rsidR="00E93B8C" w:rsidRDefault="00E93B8C" w:rsidP="000C3DAD">
            <w:r>
              <w:t>Very difficult to find documentation for</w:t>
            </w:r>
          </w:p>
        </w:tc>
        <w:tc>
          <w:tcPr>
            <w:tcW w:w="1117" w:type="pct"/>
          </w:tcPr>
          <w:p w14:paraId="278B2AC2" w14:textId="6E3DAEE8" w:rsidR="00E93B8C" w:rsidRDefault="00F3237B" w:rsidP="000C3DAD">
            <w:r>
              <w:t>39</w:t>
            </w:r>
          </w:p>
        </w:tc>
      </w:tr>
      <w:tr w:rsidR="00E93B8C" w14:paraId="776EB2B1" w14:textId="77777777" w:rsidTr="00E93B8C">
        <w:tc>
          <w:tcPr>
            <w:tcW w:w="765" w:type="pct"/>
          </w:tcPr>
          <w:p w14:paraId="4D2CA9F3" w14:textId="77777777" w:rsidR="00E93B8C" w:rsidRDefault="00E93B8C" w:rsidP="000C3DAD"/>
        </w:tc>
        <w:tc>
          <w:tcPr>
            <w:tcW w:w="323" w:type="pct"/>
          </w:tcPr>
          <w:p w14:paraId="4580B09C" w14:textId="77777777" w:rsidR="00E93B8C" w:rsidRDefault="00E93B8C" w:rsidP="000C3DAD"/>
        </w:tc>
        <w:tc>
          <w:tcPr>
            <w:tcW w:w="337" w:type="pct"/>
          </w:tcPr>
          <w:p w14:paraId="750428A3" w14:textId="77777777" w:rsidR="00E93B8C" w:rsidRDefault="00E93B8C" w:rsidP="000C3DAD"/>
        </w:tc>
        <w:tc>
          <w:tcPr>
            <w:tcW w:w="413" w:type="pct"/>
          </w:tcPr>
          <w:p w14:paraId="3B97D87F" w14:textId="77777777" w:rsidR="00E93B8C" w:rsidRDefault="00E93B8C" w:rsidP="000C3DAD"/>
        </w:tc>
        <w:tc>
          <w:tcPr>
            <w:tcW w:w="427" w:type="pct"/>
          </w:tcPr>
          <w:p w14:paraId="4B594D8A" w14:textId="77777777" w:rsidR="00E93B8C" w:rsidRDefault="00E93B8C" w:rsidP="000C3DAD"/>
        </w:tc>
        <w:tc>
          <w:tcPr>
            <w:tcW w:w="519" w:type="pct"/>
          </w:tcPr>
          <w:p w14:paraId="3C0072F6" w14:textId="77777777" w:rsidR="00E93B8C" w:rsidRDefault="00E93B8C" w:rsidP="000C3DAD"/>
        </w:tc>
        <w:tc>
          <w:tcPr>
            <w:tcW w:w="1098" w:type="pct"/>
          </w:tcPr>
          <w:p w14:paraId="78471A4F" w14:textId="77777777" w:rsidR="00E93B8C" w:rsidRDefault="00E93B8C" w:rsidP="000C3DAD"/>
        </w:tc>
        <w:tc>
          <w:tcPr>
            <w:tcW w:w="1117" w:type="pct"/>
          </w:tcPr>
          <w:p w14:paraId="5AC94BD3" w14:textId="77777777" w:rsidR="00E93B8C" w:rsidRDefault="00E93B8C" w:rsidP="000C3DAD"/>
        </w:tc>
      </w:tr>
      <w:tr w:rsidR="00E93B8C" w14:paraId="24A22BF4" w14:textId="77777777" w:rsidTr="00E93B8C">
        <w:tc>
          <w:tcPr>
            <w:tcW w:w="5000" w:type="pct"/>
            <w:gridSpan w:val="8"/>
          </w:tcPr>
          <w:p w14:paraId="6CCA36B8" w14:textId="77777777" w:rsidR="00E93B8C" w:rsidRPr="00414A8B" w:rsidRDefault="00E93B8C" w:rsidP="000C3DAD">
            <w:pPr>
              <w:rPr>
                <w:b/>
              </w:rPr>
            </w:pPr>
            <w:r w:rsidRPr="00414A8B">
              <w:rPr>
                <w:b/>
              </w:rPr>
              <w:lastRenderedPageBreak/>
              <w:t xml:space="preserve">Routing </w:t>
            </w:r>
          </w:p>
        </w:tc>
      </w:tr>
      <w:tr w:rsidR="00E93B8C" w14:paraId="77177D76" w14:textId="77777777" w:rsidTr="00E93B8C">
        <w:tc>
          <w:tcPr>
            <w:tcW w:w="765" w:type="pct"/>
          </w:tcPr>
          <w:p w14:paraId="7C7CF3E6" w14:textId="77777777" w:rsidR="00E93B8C" w:rsidRDefault="00E93B8C" w:rsidP="000C3DAD">
            <w:r>
              <w:t>Routing delay to fast flow [d]</w:t>
            </w:r>
          </w:p>
        </w:tc>
        <w:tc>
          <w:tcPr>
            <w:tcW w:w="323" w:type="pct"/>
          </w:tcPr>
          <w:p w14:paraId="60A5AA9A" w14:textId="77777777" w:rsidR="00E93B8C" w:rsidRDefault="00E93B8C" w:rsidP="000C3DAD">
            <w:r>
              <w:t>0</w:t>
            </w:r>
          </w:p>
        </w:tc>
        <w:tc>
          <w:tcPr>
            <w:tcW w:w="337" w:type="pct"/>
          </w:tcPr>
          <w:p w14:paraId="4E8EAD16" w14:textId="77777777" w:rsidR="00E93B8C" w:rsidRDefault="00E93B8C" w:rsidP="000C3DAD">
            <w:r>
              <w:t>1</w:t>
            </w:r>
          </w:p>
        </w:tc>
        <w:tc>
          <w:tcPr>
            <w:tcW w:w="413" w:type="pct"/>
          </w:tcPr>
          <w:p w14:paraId="52930859" w14:textId="77777777" w:rsidR="00E93B8C" w:rsidRDefault="00E93B8C" w:rsidP="000C3DAD">
            <w:r>
              <w:t>1</w:t>
            </w:r>
          </w:p>
        </w:tc>
        <w:tc>
          <w:tcPr>
            <w:tcW w:w="427" w:type="pct"/>
          </w:tcPr>
          <w:p w14:paraId="6DB412A0" w14:textId="77777777" w:rsidR="00E93B8C" w:rsidRDefault="00E93B8C" w:rsidP="000C3DAD">
            <w:r>
              <w:t>5</w:t>
            </w:r>
          </w:p>
        </w:tc>
        <w:tc>
          <w:tcPr>
            <w:tcW w:w="519" w:type="pct"/>
          </w:tcPr>
          <w:p w14:paraId="303B6B3A" w14:textId="5B96C8A0" w:rsidR="00E93B8C" w:rsidRDefault="00E93B8C" w:rsidP="000C3DAD">
            <w:r>
              <w:fldChar w:fldCharType="begin" w:fldLock="1"/>
            </w:r>
            <w:r w:rsidR="008D7056">
              <w:instrText>ADDIN CSL_CITATION { "citationItems" : [ { "id" : "ITEM-1", "itemData" : { "DOI" : "10.1029/2006WR005563", "ISSN" : "00431397", "author" : [ { "dropping-particle" : "", "family" : "Fenicia", "given" : "Fabrizio", "non-dropping-particle" : "", "parse-names" : false, "suffix" : "" }, { "dropping-particle" : "", "family" : "Savenije", "given" : "Hubert H. G.", "non-dropping-particle" : "", "parse-names" : false, "suffix" : "" }, { "dropping-particle" : "", "family" : "Matgen", "given" : "Patrick", "non-dropping-particle" : "", "parse-names" : false, "suffix" : "" }, { "dropping-particle" : "", "family" : "Pfister", "given" : "Laurent", "non-dropping-particle" : "", "parse-names" : false, "suffix" : "" } ], "container-title" : "Water Resources Research", "id" : "ITEM-1", "issue" : "1", "issued" : { "date-parts" : [ [ "2008", "1", "3" ] ] }, "title" : "Understanding catchment behavior through stepwise model concept improvement", "type" : "article-journal", "volume" : "44" }, "uris" : [ "http://www.mendeley.com/documents/?uuid=6bf57b96-1cc8-4d3c-9558-ee4cdbf9afd6" ] } ], "mendeley" : { "formattedCitation" : "(Fenicia et al., 2008)", "plainTextFormattedCitation" : "(Fenicia et al., 2008)", "previouslyFormattedCitation" : "(Fenicia, Savenije, Matgen, &amp; Pfister, 2008)" }, "properties" : { "noteIndex" : 0 }, "schema" : "https://github.com/citation-style-language/schema/raw/master/csl-citation.json" }</w:instrText>
            </w:r>
            <w:r>
              <w:fldChar w:fldCharType="separate"/>
            </w:r>
            <w:r w:rsidR="008D7056" w:rsidRPr="008D7056">
              <w:rPr>
                <w:noProof/>
              </w:rPr>
              <w:t>(Fenicia et al., 2008)</w:t>
            </w:r>
            <w:r>
              <w:fldChar w:fldCharType="end"/>
            </w:r>
          </w:p>
        </w:tc>
        <w:tc>
          <w:tcPr>
            <w:tcW w:w="1098" w:type="pct"/>
          </w:tcPr>
          <w:p w14:paraId="728D6782" w14:textId="77777777" w:rsidR="00E93B8C" w:rsidRDefault="00E93B8C" w:rsidP="000C3DAD"/>
        </w:tc>
        <w:tc>
          <w:tcPr>
            <w:tcW w:w="1117" w:type="pct"/>
          </w:tcPr>
          <w:p w14:paraId="0341B9EC" w14:textId="77777777" w:rsidR="00F3237B" w:rsidRDefault="00F3237B" w:rsidP="00F3237B">
            <w:pPr>
              <w:rPr>
                <w:rFonts w:ascii="Calibri" w:hAnsi="Calibri"/>
                <w:color w:val="000000"/>
              </w:rPr>
            </w:pPr>
            <w:r>
              <w:rPr>
                <w:rFonts w:ascii="Calibri" w:hAnsi="Calibri"/>
                <w:color w:val="000000"/>
              </w:rPr>
              <w:t>5, 21, 26, 34</w:t>
            </w:r>
          </w:p>
          <w:p w14:paraId="35C8E575" w14:textId="4ED131D8" w:rsidR="00E93B8C" w:rsidRDefault="00E93B8C" w:rsidP="000C3DAD"/>
        </w:tc>
      </w:tr>
      <w:tr w:rsidR="00E93B8C" w14:paraId="724FA5AB" w14:textId="77777777" w:rsidTr="00E93B8C">
        <w:tc>
          <w:tcPr>
            <w:tcW w:w="765" w:type="pct"/>
          </w:tcPr>
          <w:p w14:paraId="5B350E67" w14:textId="77777777" w:rsidR="00E93B8C" w:rsidRDefault="00E93B8C" w:rsidP="000C3DAD">
            <w:r>
              <w:t>Routing delay to slow flow [d]</w:t>
            </w:r>
          </w:p>
        </w:tc>
        <w:tc>
          <w:tcPr>
            <w:tcW w:w="323" w:type="pct"/>
          </w:tcPr>
          <w:p w14:paraId="1D766D0C" w14:textId="77777777" w:rsidR="00E93B8C" w:rsidRDefault="00E93B8C" w:rsidP="000C3DAD">
            <w:r>
              <w:t>0</w:t>
            </w:r>
          </w:p>
        </w:tc>
        <w:tc>
          <w:tcPr>
            <w:tcW w:w="337" w:type="pct"/>
          </w:tcPr>
          <w:p w14:paraId="634220DA" w14:textId="77777777" w:rsidR="00E93B8C" w:rsidRDefault="00E93B8C" w:rsidP="000C3DAD">
            <w:r>
              <w:t>8</w:t>
            </w:r>
          </w:p>
        </w:tc>
        <w:tc>
          <w:tcPr>
            <w:tcW w:w="413" w:type="pct"/>
          </w:tcPr>
          <w:p w14:paraId="7AF32D93" w14:textId="77777777" w:rsidR="00E93B8C" w:rsidRDefault="00E93B8C" w:rsidP="000C3DAD">
            <w:r>
              <w:t>1</w:t>
            </w:r>
          </w:p>
        </w:tc>
        <w:tc>
          <w:tcPr>
            <w:tcW w:w="427" w:type="pct"/>
          </w:tcPr>
          <w:p w14:paraId="5E284D32" w14:textId="77777777" w:rsidR="00E93B8C" w:rsidRDefault="00E93B8C" w:rsidP="000C3DAD">
            <w:r>
              <w:t>15</w:t>
            </w:r>
          </w:p>
        </w:tc>
        <w:tc>
          <w:tcPr>
            <w:tcW w:w="519" w:type="pct"/>
          </w:tcPr>
          <w:p w14:paraId="4B266D7A" w14:textId="77777777" w:rsidR="00E93B8C" w:rsidRDefault="00E93B8C" w:rsidP="000C3DAD"/>
        </w:tc>
        <w:tc>
          <w:tcPr>
            <w:tcW w:w="1098" w:type="pct"/>
          </w:tcPr>
          <w:p w14:paraId="1C42B3E5" w14:textId="77777777" w:rsidR="00E93B8C" w:rsidRDefault="00E93B8C" w:rsidP="000C3DAD"/>
        </w:tc>
        <w:tc>
          <w:tcPr>
            <w:tcW w:w="1117" w:type="pct"/>
          </w:tcPr>
          <w:p w14:paraId="3898D057" w14:textId="77777777" w:rsidR="00F3237B" w:rsidRDefault="00F3237B" w:rsidP="00F3237B">
            <w:pPr>
              <w:rPr>
                <w:rFonts w:ascii="Calibri" w:hAnsi="Calibri"/>
                <w:color w:val="000000"/>
              </w:rPr>
            </w:pPr>
            <w:r>
              <w:rPr>
                <w:rFonts w:ascii="Calibri" w:hAnsi="Calibri"/>
                <w:color w:val="000000"/>
              </w:rPr>
              <w:t>5, 7, 21, 26, 34</w:t>
            </w:r>
          </w:p>
          <w:p w14:paraId="45FC121C" w14:textId="72AC9B6E" w:rsidR="00E93B8C" w:rsidRDefault="00E93B8C" w:rsidP="000C3DAD"/>
        </w:tc>
      </w:tr>
      <w:tr w:rsidR="00E93B8C" w14:paraId="6C03B894" w14:textId="77777777" w:rsidTr="00E93B8C">
        <w:tc>
          <w:tcPr>
            <w:tcW w:w="765" w:type="pct"/>
          </w:tcPr>
          <w:p w14:paraId="749387BB" w14:textId="77777777" w:rsidR="00E93B8C" w:rsidRDefault="00E93B8C" w:rsidP="000C3DAD">
            <w:r>
              <w:t>Routing delay [d]</w:t>
            </w:r>
          </w:p>
        </w:tc>
        <w:tc>
          <w:tcPr>
            <w:tcW w:w="323" w:type="pct"/>
          </w:tcPr>
          <w:p w14:paraId="5ACAFF74" w14:textId="77777777" w:rsidR="00E93B8C" w:rsidRDefault="00E93B8C" w:rsidP="000C3DAD">
            <w:r>
              <w:t>1</w:t>
            </w:r>
          </w:p>
        </w:tc>
        <w:tc>
          <w:tcPr>
            <w:tcW w:w="337" w:type="pct"/>
          </w:tcPr>
          <w:p w14:paraId="38B6DBFC" w14:textId="57BDC7C3" w:rsidR="00E93B8C" w:rsidRDefault="00711D6B" w:rsidP="000C3DAD">
            <w:r>
              <w:fldChar w:fldCharType="begin"/>
            </w:r>
            <w:r>
              <w:instrText xml:space="preserve"> REF _Ref527721728 \h </w:instrText>
            </w:r>
            <w:r>
              <w:fldChar w:fldCharType="separate"/>
            </w:r>
            <w:r>
              <w:t xml:space="preserve">Table </w:t>
            </w:r>
            <w:r>
              <w:rPr>
                <w:noProof/>
              </w:rPr>
              <w:t>14</w:t>
            </w:r>
            <w:r>
              <w:fldChar w:fldCharType="end"/>
            </w:r>
          </w:p>
        </w:tc>
        <w:tc>
          <w:tcPr>
            <w:tcW w:w="413" w:type="pct"/>
          </w:tcPr>
          <w:p w14:paraId="5A221A07" w14:textId="77777777" w:rsidR="00E93B8C" w:rsidRDefault="00E93B8C" w:rsidP="000C3DAD">
            <w:r>
              <w:t>1</w:t>
            </w:r>
          </w:p>
        </w:tc>
        <w:tc>
          <w:tcPr>
            <w:tcW w:w="427" w:type="pct"/>
          </w:tcPr>
          <w:p w14:paraId="694D6352" w14:textId="77777777" w:rsidR="00E93B8C" w:rsidRDefault="00E93B8C" w:rsidP="000C3DAD">
            <w:r>
              <w:t>120</w:t>
            </w:r>
          </w:p>
        </w:tc>
        <w:tc>
          <w:tcPr>
            <w:tcW w:w="519" w:type="pct"/>
          </w:tcPr>
          <w:p w14:paraId="58E82664" w14:textId="1ECC2C04" w:rsidR="00E93B8C" w:rsidRDefault="00E93B8C" w:rsidP="000C3DAD">
            <w:r>
              <w:fldChar w:fldCharType="begin" w:fldLock="1"/>
            </w:r>
            <w:r w:rsidR="00BA33C6">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"(Kollat et al., 2012)" }, "properties" : { "noteIndex" : 0 }, "schema" : "https://github.com/citation-style-language/schema/raw/master/csl-citation.json" }</w:instrText>
            </w:r>
            <w:r>
              <w:fldChar w:fldCharType="separate"/>
            </w:r>
            <w:r w:rsidR="00AB65B5" w:rsidRPr="00AB65B5">
              <w:rPr>
                <w:noProof/>
              </w:rPr>
              <w:t>(Kollat et al., 2012)</w:t>
            </w:r>
            <w:r>
              <w:fldChar w:fldCharType="end"/>
            </w:r>
          </w:p>
        </w:tc>
        <w:tc>
          <w:tcPr>
            <w:tcW w:w="1098" w:type="pct"/>
          </w:tcPr>
          <w:p w14:paraId="5D15AFDB" w14:textId="77777777" w:rsidR="00E93B8C" w:rsidRDefault="00E93B8C" w:rsidP="000C3DAD">
            <w:r>
              <w:t>1 is the limit (water shouldn’t speed up)</w:t>
            </w:r>
            <w:r>
              <w:br/>
              <w:t>120 because it seems very high</w:t>
            </w:r>
          </w:p>
        </w:tc>
        <w:tc>
          <w:tcPr>
            <w:tcW w:w="1117" w:type="pct"/>
          </w:tcPr>
          <w:p w14:paraId="17400DA0" w14:textId="77777777" w:rsidR="00F3237B" w:rsidRDefault="00F3237B" w:rsidP="00F3237B">
            <w:pPr>
              <w:rPr>
                <w:rFonts w:ascii="Calibri" w:hAnsi="Calibri"/>
                <w:color w:val="000000"/>
              </w:rPr>
            </w:pPr>
            <w:r>
              <w:rPr>
                <w:rFonts w:ascii="Calibri" w:hAnsi="Calibri"/>
                <w:color w:val="000000"/>
              </w:rPr>
              <w:t>13, 15, 16, 21, 37, 39, 40</w:t>
            </w:r>
          </w:p>
          <w:p w14:paraId="2408431F" w14:textId="0E3E5E60" w:rsidR="00E93B8C" w:rsidRDefault="00E93B8C" w:rsidP="000C3DAD"/>
        </w:tc>
      </w:tr>
      <w:tr w:rsidR="00E93B8C" w14:paraId="4B3D9719" w14:textId="77777777" w:rsidTr="00E93B8C">
        <w:tc>
          <w:tcPr>
            <w:tcW w:w="765" w:type="pct"/>
          </w:tcPr>
          <w:p w14:paraId="65CCE812" w14:textId="77777777" w:rsidR="00E93B8C" w:rsidRDefault="00E93B8C" w:rsidP="000C3DAD">
            <w:r>
              <w:t>Routing store depth [mm]</w:t>
            </w:r>
          </w:p>
        </w:tc>
        <w:tc>
          <w:tcPr>
            <w:tcW w:w="323" w:type="pct"/>
          </w:tcPr>
          <w:p w14:paraId="00EFE05F" w14:textId="77777777" w:rsidR="00E93B8C" w:rsidRDefault="00E93B8C" w:rsidP="000C3DAD">
            <w:r>
              <w:t>1</w:t>
            </w:r>
          </w:p>
        </w:tc>
        <w:tc>
          <w:tcPr>
            <w:tcW w:w="337" w:type="pct"/>
          </w:tcPr>
          <w:p w14:paraId="0D7F4A39" w14:textId="77777777" w:rsidR="00E93B8C" w:rsidRDefault="00E93B8C" w:rsidP="000C3DAD">
            <w:r>
              <w:t>300</w:t>
            </w:r>
          </w:p>
        </w:tc>
        <w:tc>
          <w:tcPr>
            <w:tcW w:w="413" w:type="pct"/>
          </w:tcPr>
          <w:p w14:paraId="674F188A" w14:textId="77777777" w:rsidR="00E93B8C" w:rsidRDefault="00E93B8C" w:rsidP="000C3DAD">
            <w:r>
              <w:t>1</w:t>
            </w:r>
          </w:p>
        </w:tc>
        <w:tc>
          <w:tcPr>
            <w:tcW w:w="427" w:type="pct"/>
          </w:tcPr>
          <w:p w14:paraId="606D5570" w14:textId="77777777" w:rsidR="00E93B8C" w:rsidRDefault="00E93B8C" w:rsidP="000C3DAD">
            <w:r>
              <w:t>300</w:t>
            </w:r>
          </w:p>
        </w:tc>
        <w:tc>
          <w:tcPr>
            <w:tcW w:w="519" w:type="pct"/>
          </w:tcPr>
          <w:p w14:paraId="5D73900A" w14:textId="134DED5D" w:rsidR="00E93B8C" w:rsidRDefault="00E93B8C" w:rsidP="000C3DAD">
            <w:r>
              <w:fldChar w:fldCharType="begin" w:fldLock="1"/>
            </w:r>
            <w:r w:rsidR="008D7056">
              <w:instrText>ADDIN CSL_CITATION { "citationItems" : [ { "id" : "ITEM-1", "itemData" : { "DOI" : "10.1016/S0022-1694(03)00225-7", "ISSN" : "00221694", "author" : [ { "dropping-particle" : "", "family" : "Perrin", "given" : "Charles", "non-dropping-particle" : "", "parse-names" : false, "suffix" : "" }, { "dropping-particle" : "", "family" : "Michel", "given" : "Claude", "non-dropping-particle" : "", "parse-names" : false, "suffix" : "" }, { "dropping-particle" : "", "family" : "Andr\u00e9assian", "given" : "Vazken", "non-dropping-particle" : "", "parse-names" : false, "suffix" : "" } ], "container-title" : "Journal of Hydrology", "id" : "ITEM-1", "issue" : "1-4", "issued" : { "date-parts" : [ [ "2003" ] ] }, "page" : "275-289", "title" : "Improvement of a parsimonious model for streamflow simulation", "type" : "article-journal", "volume" : "279" }, "uris" : [ "http://www.mendeley.com/documents/?uuid=01953df3-2de6-4843-9fdb-0abd76c94128" ] } ], "mendeley" : { "formattedCitation" : "(Perrin et al., 2003)", "plainTextFormattedCitation" : "(Perrin et al., 2003)", "previouslyFormattedCitation" : "(Perrin, Michel, &amp; Andr\u00e9assian, 2003)" }, "properties" : { "noteIndex" : 0 }, "schema" : "https://github.com/citation-style-language/schema/raw/master/csl-citation.json" }</w:instrText>
            </w:r>
            <w:r>
              <w:fldChar w:fldCharType="separate"/>
            </w:r>
            <w:r w:rsidR="008D7056" w:rsidRPr="008D7056">
              <w:rPr>
                <w:noProof/>
              </w:rPr>
              <w:t>(Perrin et al., 2003)</w:t>
            </w:r>
            <w:r>
              <w:fldChar w:fldCharType="end"/>
            </w:r>
          </w:p>
        </w:tc>
        <w:tc>
          <w:tcPr>
            <w:tcW w:w="1098" w:type="pct"/>
          </w:tcPr>
          <w:p w14:paraId="3569AE1E" w14:textId="77777777" w:rsidR="00E93B8C" w:rsidRDefault="00E93B8C" w:rsidP="000C3DAD"/>
        </w:tc>
        <w:tc>
          <w:tcPr>
            <w:tcW w:w="1117" w:type="pct"/>
          </w:tcPr>
          <w:p w14:paraId="46A79829" w14:textId="77777777" w:rsidR="00F3237B" w:rsidRDefault="00F3237B" w:rsidP="00F3237B">
            <w:pPr>
              <w:rPr>
                <w:rFonts w:ascii="Calibri" w:hAnsi="Calibri"/>
                <w:color w:val="000000"/>
              </w:rPr>
            </w:pPr>
            <w:r>
              <w:rPr>
                <w:rFonts w:ascii="Calibri" w:hAnsi="Calibri"/>
                <w:color w:val="000000"/>
              </w:rPr>
              <w:t>7, 20, 39, 45</w:t>
            </w:r>
          </w:p>
          <w:p w14:paraId="3249909D" w14:textId="5786CF46" w:rsidR="00E93B8C" w:rsidRDefault="00E93B8C" w:rsidP="000C3DAD"/>
        </w:tc>
      </w:tr>
      <w:tr w:rsidR="00E93B8C" w14:paraId="7E87EE82" w14:textId="77777777" w:rsidTr="00E93B8C">
        <w:tc>
          <w:tcPr>
            <w:tcW w:w="765" w:type="pct"/>
          </w:tcPr>
          <w:p w14:paraId="14DA7F8A" w14:textId="77777777" w:rsidR="00E93B8C" w:rsidRDefault="00E93B8C" w:rsidP="000C3DAD">
            <w:r>
              <w:t>Gamma function, number of Nash cascade reservoirs [-]</w:t>
            </w:r>
          </w:p>
        </w:tc>
        <w:tc>
          <w:tcPr>
            <w:tcW w:w="323" w:type="pct"/>
          </w:tcPr>
          <w:p w14:paraId="1D5B825D" w14:textId="77777777" w:rsidR="00E93B8C" w:rsidRDefault="00E93B8C" w:rsidP="000C3DAD">
            <w:r>
              <w:t>0.75</w:t>
            </w:r>
          </w:p>
        </w:tc>
        <w:tc>
          <w:tcPr>
            <w:tcW w:w="337" w:type="pct"/>
          </w:tcPr>
          <w:p w14:paraId="5AA4EA39" w14:textId="77777777" w:rsidR="00E93B8C" w:rsidRDefault="00E93B8C" w:rsidP="000C3DAD">
            <w:r>
              <w:t>9.79</w:t>
            </w:r>
          </w:p>
        </w:tc>
        <w:tc>
          <w:tcPr>
            <w:tcW w:w="413" w:type="pct"/>
          </w:tcPr>
          <w:p w14:paraId="03BA6EA4" w14:textId="77777777" w:rsidR="00E93B8C" w:rsidRDefault="00E93B8C" w:rsidP="000C3DAD">
            <w:r>
              <w:t>1</w:t>
            </w:r>
          </w:p>
        </w:tc>
        <w:tc>
          <w:tcPr>
            <w:tcW w:w="427" w:type="pct"/>
          </w:tcPr>
          <w:p w14:paraId="22334C91" w14:textId="77777777" w:rsidR="00E93B8C" w:rsidRDefault="00E93B8C" w:rsidP="000C3DAD">
            <w:r>
              <w:t>10</w:t>
            </w:r>
          </w:p>
        </w:tc>
        <w:tc>
          <w:tcPr>
            <w:tcW w:w="519" w:type="pct"/>
          </w:tcPr>
          <w:p w14:paraId="250D18FD" w14:textId="70B3431A" w:rsidR="00E93B8C" w:rsidRDefault="00E93B8C" w:rsidP="000C3DAD">
            <w:r>
              <w:fldChar w:fldCharType="begin" w:fldLock="1"/>
            </w:r>
            <w:r w:rsidR="008D7056">
              <w:instrText>ADDIN CSL_CITATION { "citationItems" : [ { "id" : "ITEM-1", "itemData" : { "DOI" : "10.1016/0022-1694(95)02993-1", "ISSN" : "00221694", "abstract" : "An empirical equation, which relates the infiltration rate to the actual soil moisture content, is proposed and incorporated in the Soil Moisture Accounting and Routing (SMAR) model to demonstrate one application of that equation. A modified SMAR model (SMARY) is developed and tested on four catchments with different climatic conditions. The results show that the SMARY model performs better than the SMAR model in terms of R2, mean square error and relative error. The modified model provides a more rational interpretation of the physical process of infiltration and also provides a tool for determining the actual infiltration rate under specific soil moisture conditions.", "author" : [ { "dropping-particle" : "", "family" : "Tan", "given" : "B. Q.", "non-dropping-particle" : "", "parse-names" : false, "suffix" : "" }, { "dropping-particle" : "", "family" : "O'Connor", "given" : "K. M.", "non-dropping-particle" : "", "parse-names" : false, "suffix" : "" } ], "container-title" : "Journal of Hydrology", "id" : "ITEM-1", "issue" : "1-4", "issued" : { "date-parts" : [ [ "1996" ] ] }, "page" : "275-295", "title" : "Application of an empirical infiltration equation in the SMAR conceptual model", "type" : "article-journal", "volume" : "185" }, "uris" : [ "http://www.mendeley.com/documents/?uuid=e44c38c0-a255-497a-8bbb-5e257bec6545" ] } ], "mendeley" : { "formattedCitation" : "(Tan and O\u2019Connor, 1996)", "plainTextFormattedCitation" : "(Tan and O\u2019Connor, 1996)", "previouslyFormattedCitation" : "(Tan &amp; O\u2019Connor, 1996)" }, "properties" : { "noteIndex" : 0 }, "schema" : "https://github.com/citation-style-language/schema/raw/master/csl-citation.json" }</w:instrText>
            </w:r>
            <w:r>
              <w:fldChar w:fldCharType="separate"/>
            </w:r>
            <w:r w:rsidR="008D7056" w:rsidRPr="008D7056">
              <w:rPr>
                <w:noProof/>
              </w:rPr>
              <w:t>(Tan and O’Connor, 1996)</w:t>
            </w:r>
            <w:r>
              <w:fldChar w:fldCharType="end"/>
            </w:r>
          </w:p>
        </w:tc>
        <w:tc>
          <w:tcPr>
            <w:tcW w:w="1098" w:type="pct"/>
          </w:tcPr>
          <w:p w14:paraId="0284723D" w14:textId="77777777" w:rsidR="00E93B8C" w:rsidRDefault="00E93B8C" w:rsidP="000C3DAD">
            <w:r>
              <w:t>0 would mean no routing, so slightly above that</w:t>
            </w:r>
          </w:p>
        </w:tc>
        <w:tc>
          <w:tcPr>
            <w:tcW w:w="1117" w:type="pct"/>
          </w:tcPr>
          <w:p w14:paraId="2E1F36D9" w14:textId="5F861C7C" w:rsidR="00E93B8C" w:rsidRDefault="00F3237B" w:rsidP="000C3DAD">
            <w:r>
              <w:t>4</w:t>
            </w:r>
            <w:r w:rsidR="00E93B8C">
              <w:t>0</w:t>
            </w:r>
          </w:p>
        </w:tc>
      </w:tr>
      <w:tr w:rsidR="00E93B8C" w14:paraId="1B1072BE" w14:textId="77777777" w:rsidTr="00E93B8C">
        <w:tc>
          <w:tcPr>
            <w:tcW w:w="765" w:type="pct"/>
          </w:tcPr>
          <w:p w14:paraId="3FD5F39A" w14:textId="77777777" w:rsidR="00E93B8C" w:rsidRDefault="00E93B8C" w:rsidP="000C3DAD"/>
        </w:tc>
        <w:tc>
          <w:tcPr>
            <w:tcW w:w="323" w:type="pct"/>
          </w:tcPr>
          <w:p w14:paraId="0DEF36E3" w14:textId="77777777" w:rsidR="00E93B8C" w:rsidRDefault="00E93B8C" w:rsidP="000C3DAD"/>
        </w:tc>
        <w:tc>
          <w:tcPr>
            <w:tcW w:w="337" w:type="pct"/>
          </w:tcPr>
          <w:p w14:paraId="2D195112" w14:textId="77777777" w:rsidR="00E93B8C" w:rsidRDefault="00E93B8C" w:rsidP="000C3DAD"/>
        </w:tc>
        <w:tc>
          <w:tcPr>
            <w:tcW w:w="413" w:type="pct"/>
          </w:tcPr>
          <w:p w14:paraId="3F47F8A1" w14:textId="77777777" w:rsidR="00E93B8C" w:rsidRDefault="00E93B8C" w:rsidP="000C3DAD"/>
        </w:tc>
        <w:tc>
          <w:tcPr>
            <w:tcW w:w="427" w:type="pct"/>
          </w:tcPr>
          <w:p w14:paraId="471A1134" w14:textId="77777777" w:rsidR="00E93B8C" w:rsidRDefault="00E93B8C" w:rsidP="000C3DAD"/>
        </w:tc>
        <w:tc>
          <w:tcPr>
            <w:tcW w:w="519" w:type="pct"/>
          </w:tcPr>
          <w:p w14:paraId="4E12D420" w14:textId="77777777" w:rsidR="00E93B8C" w:rsidRDefault="00E93B8C" w:rsidP="000C3DAD"/>
        </w:tc>
        <w:tc>
          <w:tcPr>
            <w:tcW w:w="1098" w:type="pct"/>
          </w:tcPr>
          <w:p w14:paraId="4360C078" w14:textId="77777777" w:rsidR="00E93B8C" w:rsidRDefault="00E93B8C" w:rsidP="000C3DAD"/>
        </w:tc>
        <w:tc>
          <w:tcPr>
            <w:tcW w:w="1117" w:type="pct"/>
          </w:tcPr>
          <w:p w14:paraId="71C48432" w14:textId="77777777" w:rsidR="00E93B8C" w:rsidRDefault="00E93B8C" w:rsidP="000C3DAD"/>
        </w:tc>
      </w:tr>
      <w:tr w:rsidR="00E93B8C" w14:paraId="0BAFD023" w14:textId="77777777" w:rsidTr="00E93B8C">
        <w:tc>
          <w:tcPr>
            <w:tcW w:w="5000" w:type="pct"/>
            <w:gridSpan w:val="8"/>
          </w:tcPr>
          <w:p w14:paraId="610EB12C" w14:textId="77777777" w:rsidR="00E93B8C" w:rsidRPr="00F67E96" w:rsidRDefault="00E93B8C" w:rsidP="000C3DAD">
            <w:pPr>
              <w:rPr>
                <w:b/>
              </w:rPr>
            </w:pPr>
            <w:r w:rsidRPr="00F67E96">
              <w:rPr>
                <w:b/>
              </w:rPr>
              <w:t>Water exchange parameters</w:t>
            </w:r>
          </w:p>
        </w:tc>
      </w:tr>
      <w:tr w:rsidR="00E93B8C" w14:paraId="63E52B77" w14:textId="77777777" w:rsidTr="00E93B8C">
        <w:tc>
          <w:tcPr>
            <w:tcW w:w="765" w:type="pct"/>
          </w:tcPr>
          <w:p w14:paraId="72D07872" w14:textId="77777777" w:rsidR="00E93B8C" w:rsidRDefault="00E93B8C" w:rsidP="000C3DAD">
            <w:r>
              <w:t xml:space="preserve">Coefficient 1 [-] </w:t>
            </w:r>
          </w:p>
        </w:tc>
        <w:tc>
          <w:tcPr>
            <w:tcW w:w="323" w:type="pct"/>
          </w:tcPr>
          <w:p w14:paraId="42A9B449" w14:textId="77777777" w:rsidR="00E93B8C" w:rsidRDefault="00E93B8C" w:rsidP="000C3DAD">
            <w:r>
              <w:t>0.005</w:t>
            </w:r>
          </w:p>
        </w:tc>
        <w:tc>
          <w:tcPr>
            <w:tcW w:w="337" w:type="pct"/>
          </w:tcPr>
          <w:p w14:paraId="03762C90" w14:textId="77777777" w:rsidR="00E93B8C" w:rsidRDefault="00E93B8C" w:rsidP="000C3DAD">
            <w:r>
              <w:t>0.54</w:t>
            </w:r>
          </w:p>
        </w:tc>
        <w:tc>
          <w:tcPr>
            <w:tcW w:w="413" w:type="pct"/>
          </w:tcPr>
          <w:p w14:paraId="67985432" w14:textId="77777777" w:rsidR="00E93B8C" w:rsidRDefault="00E93B8C" w:rsidP="000C3DAD">
            <w:r>
              <w:t>0</w:t>
            </w:r>
          </w:p>
        </w:tc>
        <w:tc>
          <w:tcPr>
            <w:tcW w:w="427" w:type="pct"/>
          </w:tcPr>
          <w:p w14:paraId="59E2F1BB" w14:textId="77777777" w:rsidR="00E93B8C" w:rsidRDefault="00E93B8C" w:rsidP="000C3DAD">
            <w:r>
              <w:t>1</w:t>
            </w:r>
          </w:p>
        </w:tc>
        <w:tc>
          <w:tcPr>
            <w:tcW w:w="519" w:type="pct"/>
          </w:tcPr>
          <w:p w14:paraId="72607E87" w14:textId="6B712CAB" w:rsidR="00E93B8C" w:rsidRDefault="00E93B8C" w:rsidP="000C3DAD">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1098" w:type="pct"/>
          </w:tcPr>
          <w:p w14:paraId="7AE2FAF3" w14:textId="77777777" w:rsidR="00E93B8C" w:rsidRDefault="00E93B8C" w:rsidP="000C3DAD">
            <w:r>
              <w:t>Although the study only reports values up to 0.54, an upper range of 1 is recommended in the study’s appendix</w:t>
            </w:r>
          </w:p>
        </w:tc>
        <w:tc>
          <w:tcPr>
            <w:tcW w:w="1117" w:type="pct"/>
          </w:tcPr>
          <w:p w14:paraId="70C22A7F" w14:textId="671844B4" w:rsidR="00E93B8C" w:rsidRDefault="00F3237B" w:rsidP="000C3DAD">
            <w:r>
              <w:t>36</w:t>
            </w:r>
          </w:p>
        </w:tc>
      </w:tr>
      <w:tr w:rsidR="00E93B8C" w14:paraId="4DD41B16" w14:textId="77777777" w:rsidTr="00E93B8C">
        <w:tc>
          <w:tcPr>
            <w:tcW w:w="765" w:type="pct"/>
          </w:tcPr>
          <w:p w14:paraId="69C172A2" w14:textId="77777777" w:rsidR="00E93B8C" w:rsidRDefault="00E93B8C" w:rsidP="000C3DAD">
            <w:r>
              <w:t xml:space="preserve">Coefficient 2 [-] </w:t>
            </w:r>
          </w:p>
        </w:tc>
        <w:tc>
          <w:tcPr>
            <w:tcW w:w="323" w:type="pct"/>
          </w:tcPr>
          <w:p w14:paraId="3D579B1A" w14:textId="77777777" w:rsidR="00E93B8C" w:rsidRDefault="00E93B8C" w:rsidP="000C3DAD">
            <w:r>
              <w:t>0.01</w:t>
            </w:r>
          </w:p>
        </w:tc>
        <w:tc>
          <w:tcPr>
            <w:tcW w:w="337" w:type="pct"/>
          </w:tcPr>
          <w:p w14:paraId="64E5FDA6" w14:textId="77777777" w:rsidR="00E93B8C" w:rsidRDefault="00E93B8C" w:rsidP="000C3DAD">
            <w:r>
              <w:t>0.29</w:t>
            </w:r>
          </w:p>
        </w:tc>
        <w:tc>
          <w:tcPr>
            <w:tcW w:w="413" w:type="pct"/>
          </w:tcPr>
          <w:p w14:paraId="6640B4E6" w14:textId="77777777" w:rsidR="00E93B8C" w:rsidRDefault="00E93B8C" w:rsidP="000C3DAD">
            <w:r>
              <w:t>0</w:t>
            </w:r>
          </w:p>
        </w:tc>
        <w:tc>
          <w:tcPr>
            <w:tcW w:w="427" w:type="pct"/>
          </w:tcPr>
          <w:p w14:paraId="5B68D576" w14:textId="77777777" w:rsidR="00E93B8C" w:rsidRDefault="00E93B8C" w:rsidP="000C3DAD">
            <w:r>
              <w:t>1</w:t>
            </w:r>
          </w:p>
        </w:tc>
        <w:tc>
          <w:tcPr>
            <w:tcW w:w="519" w:type="pct"/>
          </w:tcPr>
          <w:p w14:paraId="5FD1FE03" w14:textId="3DF579A9" w:rsidR="00E93B8C" w:rsidRDefault="00E93B8C" w:rsidP="000C3DAD">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1098" w:type="pct"/>
          </w:tcPr>
          <w:p w14:paraId="160A9362" w14:textId="77777777" w:rsidR="00E93B8C" w:rsidRDefault="00E93B8C" w:rsidP="000C3DAD">
            <w:r>
              <w:t>Although the study only reports values up to 0.29, an upper range of 1 is recommended in the study’s appendix</w:t>
            </w:r>
          </w:p>
        </w:tc>
        <w:tc>
          <w:tcPr>
            <w:tcW w:w="1117" w:type="pct"/>
          </w:tcPr>
          <w:p w14:paraId="2EC4C55C" w14:textId="6C82FB22" w:rsidR="00E93B8C" w:rsidRDefault="00F3237B" w:rsidP="000C3DAD">
            <w:r>
              <w:t>36</w:t>
            </w:r>
          </w:p>
        </w:tc>
      </w:tr>
      <w:tr w:rsidR="00E93B8C" w14:paraId="796841A6" w14:textId="77777777" w:rsidTr="00E93B8C">
        <w:tc>
          <w:tcPr>
            <w:tcW w:w="765" w:type="pct"/>
          </w:tcPr>
          <w:p w14:paraId="5D1FEB77" w14:textId="77777777" w:rsidR="00E93B8C" w:rsidRDefault="00E93B8C" w:rsidP="000C3DAD">
            <w:r>
              <w:t xml:space="preserve">Coefficient 3 [-] </w:t>
            </w:r>
          </w:p>
        </w:tc>
        <w:tc>
          <w:tcPr>
            <w:tcW w:w="323" w:type="pct"/>
          </w:tcPr>
          <w:p w14:paraId="2C991138" w14:textId="77777777" w:rsidR="00E93B8C" w:rsidRDefault="00E93B8C" w:rsidP="000C3DAD">
            <w:r>
              <w:t>0</w:t>
            </w:r>
          </w:p>
        </w:tc>
        <w:tc>
          <w:tcPr>
            <w:tcW w:w="337" w:type="pct"/>
          </w:tcPr>
          <w:p w14:paraId="073654C8" w14:textId="77777777" w:rsidR="00E93B8C" w:rsidRDefault="00E93B8C" w:rsidP="000C3DAD">
            <w:r>
              <w:t>13</w:t>
            </w:r>
          </w:p>
        </w:tc>
        <w:tc>
          <w:tcPr>
            <w:tcW w:w="413" w:type="pct"/>
          </w:tcPr>
          <w:p w14:paraId="4A5F426A" w14:textId="77777777" w:rsidR="00E93B8C" w:rsidRDefault="00E93B8C" w:rsidP="000C3DAD">
            <w:r>
              <w:t>0</w:t>
            </w:r>
          </w:p>
        </w:tc>
        <w:tc>
          <w:tcPr>
            <w:tcW w:w="427" w:type="pct"/>
          </w:tcPr>
          <w:p w14:paraId="4383BA78" w14:textId="77777777" w:rsidR="00E93B8C" w:rsidRDefault="00E93B8C" w:rsidP="000C3DAD">
            <w:r>
              <w:t>100</w:t>
            </w:r>
          </w:p>
        </w:tc>
        <w:tc>
          <w:tcPr>
            <w:tcW w:w="519" w:type="pct"/>
          </w:tcPr>
          <w:p w14:paraId="2F955EE4" w14:textId="66EC220D" w:rsidR="00E93B8C" w:rsidRDefault="00E93B8C" w:rsidP="000C3DAD">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1098" w:type="pct"/>
          </w:tcPr>
          <w:p w14:paraId="10662DBE" w14:textId="77777777" w:rsidR="00E93B8C" w:rsidRDefault="00E93B8C" w:rsidP="000C3DAD">
            <w:r>
              <w:t>Although the study only reports values up to 13, an upper range of 100 is recommended in the study’s appendix</w:t>
            </w:r>
          </w:p>
        </w:tc>
        <w:tc>
          <w:tcPr>
            <w:tcW w:w="1117" w:type="pct"/>
          </w:tcPr>
          <w:p w14:paraId="3AF58E7E" w14:textId="6310ADDD" w:rsidR="00E93B8C" w:rsidRDefault="00F3237B" w:rsidP="000C3DAD">
            <w:r>
              <w:t>36</w:t>
            </w:r>
          </w:p>
        </w:tc>
      </w:tr>
      <w:tr w:rsidR="00E93B8C" w14:paraId="76775BE2" w14:textId="77777777" w:rsidTr="00E93B8C">
        <w:tc>
          <w:tcPr>
            <w:tcW w:w="765" w:type="pct"/>
          </w:tcPr>
          <w:p w14:paraId="2FAB8141" w14:textId="77777777" w:rsidR="00E93B8C" w:rsidRDefault="00E93B8C" w:rsidP="000C3DAD">
            <w:r>
              <w:t>Water exchange coefficient [mm/d]</w:t>
            </w:r>
          </w:p>
        </w:tc>
        <w:tc>
          <w:tcPr>
            <w:tcW w:w="323" w:type="pct"/>
          </w:tcPr>
          <w:p w14:paraId="618A6F81" w14:textId="77777777" w:rsidR="00E93B8C" w:rsidRDefault="00E93B8C" w:rsidP="000C3DAD">
            <w:r>
              <w:t>-10</w:t>
            </w:r>
          </w:p>
        </w:tc>
        <w:tc>
          <w:tcPr>
            <w:tcW w:w="337" w:type="pct"/>
          </w:tcPr>
          <w:p w14:paraId="16E4A05A" w14:textId="77777777" w:rsidR="00E93B8C" w:rsidRDefault="00E93B8C" w:rsidP="000C3DAD">
            <w:r>
              <w:t>14</w:t>
            </w:r>
          </w:p>
        </w:tc>
        <w:tc>
          <w:tcPr>
            <w:tcW w:w="413" w:type="pct"/>
          </w:tcPr>
          <w:p w14:paraId="5BE8532B" w14:textId="77777777" w:rsidR="00E93B8C" w:rsidRDefault="00E93B8C" w:rsidP="000C3DAD">
            <w:r>
              <w:t>-10</w:t>
            </w:r>
          </w:p>
        </w:tc>
        <w:tc>
          <w:tcPr>
            <w:tcW w:w="427" w:type="pct"/>
          </w:tcPr>
          <w:p w14:paraId="7ACB747B" w14:textId="77777777" w:rsidR="00E93B8C" w:rsidRDefault="00E93B8C" w:rsidP="000C3DAD">
            <w:r>
              <w:t>15</w:t>
            </w:r>
          </w:p>
        </w:tc>
        <w:tc>
          <w:tcPr>
            <w:tcW w:w="519" w:type="pct"/>
          </w:tcPr>
          <w:p w14:paraId="6A40870C" w14:textId="52B333C1" w:rsidR="00E93B8C" w:rsidRDefault="00E93B8C" w:rsidP="000C3DAD">
            <w:r>
              <w:fldChar w:fldCharType="begin" w:fldLock="1"/>
            </w:r>
            <w:r w:rsidR="008D7056">
              <w:instrText>ADDIN CSL_CITATION { "citationItems" : [ { "id" : "ITEM-1", "itemData" : { "DOI" : "10.1016/S0022-1694(03)00225-7", "ISSN" : "00221694", "author" : [ { "dropping-particle" : "", "family" : "Perrin", "given" : "Charles", "non-dropping-particle" : "", "parse-names" : false, "suffix" : "" }, { "dropping-particle" : "", "family" : "Michel", "given" : "Claude", "non-dropping-particle" : "", "parse-names" : false, "suffix" : "" }, { "dropping-particle" : "", "family" : "Andr\u00e9assian", "given" : "Vazken", "non-dropping-particle" : "", "parse-names" : false, "suffix" : "" } ], "container-title" : "Journal of Hydrology", "id" : "ITEM-1", "issue" : "1-4", "issued" : { "date-parts" : [ [ "2003" ] ] }, "page" : "275-289", "title" : "Improvement of a parsimonious model for streamflow simulation", "type" : "article-journal", "volume" : "279" }, "uris" : [ "http://www.mendeley.com/documents/?uuid=01953df3-2de6-4843-9fdb-0abd76c94128" ] }, { "id" : "ITEM-2", "itemData" : { "DOI" : "10.5194/gmd-2017-264", "ISSN" : "1991-962X", "abstract" : "In many conceptual rainfall-runoff models, the water balance differential equations are not explicitly formulated. These differential equations are solved sequentially by splitting the equations into terms that can be solved analytically with a technique called \"operator splitting\". As a result, only the resolutions of the split equations are used to present the different models. This article provides a methodology to make the governing water balance equations of a bucket-type rainfall-runoff model explicit. This is done by setting up a comprehensive state-space representation of the model. By representing it in this way, the operator splitting, which complexifies the structural analysis of the model, is removed. In this state-space representation, the lag functions (unit hydrographs), which are frequent in this type of model and make the resolution of the representation difficult, are replaced by a so-called \"Nash cascade\". This substitution also improves the lag parameter consistency across time steps. To illustrate this methodology, the GR4J model is taken as an example. The flow time series simulated by the new representation of the model are very similar to those simulated by the classic model. The state-space representation provides a more time-consistent model with time-independent parameters.", "author" : [ { "dropping-particle" : "", "family" : "Santos", "given" : "L\u00e9onard", "non-dropping-particle" : "", "parse-names" : false, "suffix" : "" }, { "dropping-particle" : "", "family" : "Thirel", "given" : "Guillaume", "non-dropping-particle" : "", "parse-names" : false, "suffix" : "" }, { "dropping-particle" : "", "family" : "Perrin", "given" : "Charles", "non-dropping-particle" : "", "parse-names" : false, "suffix" : "" } ], "container-title" : "Geoscientific Model Development Discussions", "id" : "ITEM-2", "issued" : { "date-parts" : [ [ "2017" ] ] }, "page" : "1-22", "title" : "State-space representation of a bucket-type rainfall-runoff model: a case study with State-Space GR4 (version 1.0)", "type" : "article-journal" }, "uris" : [ "http://www.mendeley.com/documents/?uuid=01d1e4e7-39e4-4455-b171-08472f9d7d42" ] } ], "mendeley" : { "formattedCitation" : "(Perrin et al., 2003; Santos et al., 2017)", "plainTextFormattedCitation" : "(Perrin et al., 2003; Santos et al., 2017)", "previouslyFormattedCitation" : "(Perrin et al., 2003; Santos, Thirel, &amp; Perrin, 2017)" }, "properties" : { "noteIndex" : 0 }, "schema" : "https://github.com/citation-style-language/schema/raw/master/csl-citation.json" }</w:instrText>
            </w:r>
            <w:r>
              <w:fldChar w:fldCharType="separate"/>
            </w:r>
            <w:r w:rsidR="008D7056" w:rsidRPr="008D7056">
              <w:rPr>
                <w:noProof/>
              </w:rPr>
              <w:t>(Perrin et al., 2003; Santos et al., 2017)</w:t>
            </w:r>
            <w:r>
              <w:fldChar w:fldCharType="end"/>
            </w:r>
          </w:p>
        </w:tc>
        <w:tc>
          <w:tcPr>
            <w:tcW w:w="1098" w:type="pct"/>
          </w:tcPr>
          <w:p w14:paraId="4889B4A5" w14:textId="77777777" w:rsidR="00E93B8C" w:rsidRDefault="00E93B8C" w:rsidP="000C3DAD">
            <w:r>
              <w:t>Parameter x2 in GR4J model</w:t>
            </w:r>
          </w:p>
        </w:tc>
        <w:tc>
          <w:tcPr>
            <w:tcW w:w="1117" w:type="pct"/>
          </w:tcPr>
          <w:p w14:paraId="65E3FD40" w14:textId="403780A0" w:rsidR="00E93B8C" w:rsidRDefault="00F3237B" w:rsidP="000C3DAD">
            <w:r>
              <w:t>7</w:t>
            </w:r>
          </w:p>
        </w:tc>
      </w:tr>
    </w:tbl>
    <w:p w14:paraId="7D1D42B5" w14:textId="77777777" w:rsidR="0069271E" w:rsidRDefault="0069271E" w:rsidP="006846A2">
      <w:pPr>
        <w:sectPr w:rsidR="0069271E" w:rsidSect="00E93B8C">
          <w:pgSz w:w="16838" w:h="11906" w:orient="landscape"/>
          <w:pgMar w:top="1440" w:right="1440" w:bottom="1440" w:left="1440" w:header="708" w:footer="708" w:gutter="0"/>
          <w:cols w:space="708"/>
          <w:docGrid w:linePitch="360"/>
        </w:sectPr>
      </w:pPr>
    </w:p>
    <w:p w14:paraId="62F7A579" w14:textId="10394004" w:rsidR="0069271E" w:rsidRDefault="0069271E" w:rsidP="0069271E">
      <w:pPr>
        <w:pStyle w:val="Caption"/>
        <w:keepNext/>
      </w:pPr>
      <w:bookmarkStart w:id="61" w:name="_Ref527721613"/>
      <w:r>
        <w:lastRenderedPageBreak/>
        <w:t xml:space="preserve">Table </w:t>
      </w:r>
      <w:r>
        <w:fldChar w:fldCharType="begin"/>
      </w:r>
      <w:r>
        <w:instrText xml:space="preserve"> SEQ Table \* ARABIC </w:instrText>
      </w:r>
      <w:r>
        <w:fldChar w:fldCharType="separate"/>
      </w:r>
      <w:r w:rsidR="00711D6B">
        <w:rPr>
          <w:noProof/>
        </w:rPr>
        <w:t>2</w:t>
      </w:r>
      <w:r>
        <w:fldChar w:fldCharType="end"/>
      </w:r>
      <w:bookmarkEnd w:id="61"/>
      <w:r>
        <w:t>: Literature-based ranges for snowmelt parameter “degree-day-factor”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51F4445D" w14:textId="77777777" w:rsidTr="0080467F">
        <w:tc>
          <w:tcPr>
            <w:tcW w:w="7366" w:type="dxa"/>
            <w:tcBorders>
              <w:top w:val="single" w:sz="4" w:space="0" w:color="auto"/>
              <w:bottom w:val="single" w:sz="4" w:space="0" w:color="auto"/>
            </w:tcBorders>
          </w:tcPr>
          <w:p w14:paraId="702BD34E" w14:textId="23EABC2B" w:rsidR="0080467F" w:rsidRPr="00FC2C1B" w:rsidRDefault="0080467F" w:rsidP="0080467F">
            <w:pPr>
              <w:rPr>
                <w:b/>
              </w:rPr>
            </w:pPr>
            <w:r>
              <w:rPr>
                <w:b/>
              </w:rPr>
              <w:t>Degree-day factor for snowmelt [mm/</w:t>
            </w:r>
            <w:ins w:id="62" w:author="Ross Woods" w:date="2018-11-23T16:35:00Z">
              <w:r w:rsidR="00AB0A75">
                <w:rPr>
                  <w:b/>
                </w:rPr>
                <w:t xml:space="preserve">degree </w:t>
              </w:r>
            </w:ins>
            <w:r>
              <w:rPr>
                <w:b/>
              </w:rPr>
              <w:t>C/d]</w:t>
            </w:r>
          </w:p>
        </w:tc>
        <w:tc>
          <w:tcPr>
            <w:tcW w:w="851" w:type="dxa"/>
            <w:tcBorders>
              <w:top w:val="single" w:sz="4" w:space="0" w:color="auto"/>
              <w:bottom w:val="single" w:sz="4" w:space="0" w:color="auto"/>
            </w:tcBorders>
          </w:tcPr>
          <w:p w14:paraId="5C563D50" w14:textId="4423AAD3"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737B0824" w14:textId="275D3ADE" w:rsidR="0080467F" w:rsidRPr="00FC2C1B" w:rsidRDefault="0080467F" w:rsidP="0080467F">
            <w:pPr>
              <w:rPr>
                <w:b/>
              </w:rPr>
            </w:pPr>
            <w:r w:rsidRPr="00FC2C1B">
              <w:rPr>
                <w:b/>
              </w:rPr>
              <w:t>Max</w:t>
            </w:r>
          </w:p>
        </w:tc>
      </w:tr>
      <w:tr w:rsidR="0080467F" w14:paraId="5CBD4CD6" w14:textId="77777777" w:rsidTr="0080467F">
        <w:tc>
          <w:tcPr>
            <w:tcW w:w="7366" w:type="dxa"/>
            <w:tcBorders>
              <w:top w:val="single" w:sz="4" w:space="0" w:color="auto"/>
            </w:tcBorders>
          </w:tcPr>
          <w:p w14:paraId="4CAF46CB" w14:textId="77BB1BF3" w:rsidR="0080467F" w:rsidRDefault="0080467F" w:rsidP="0080467F">
            <w:r>
              <w:t xml:space="preserve">Table 2 </w:t>
            </w:r>
            <w:r>
              <w:fldChar w:fldCharType="begin" w:fldLock="1"/>
            </w:r>
            <w:r w:rsidR="008D7056">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"(Jan Seibert, 1997)" }, "properties" : { "noteIndex" : 0 }, "schema" : "https://github.com/citation-style-language/schema/raw/master/csl-citation.json" }</w:instrText>
            </w:r>
            <w:r>
              <w:fldChar w:fldCharType="separate"/>
            </w:r>
            <w:r w:rsidR="008D7056" w:rsidRPr="008D7056">
              <w:rPr>
                <w:noProof/>
              </w:rPr>
              <w:t>(Seibert, 1997)</w:t>
            </w:r>
            <w:r>
              <w:fldChar w:fldCharType="end"/>
            </w:r>
          </w:p>
        </w:tc>
        <w:tc>
          <w:tcPr>
            <w:tcW w:w="851" w:type="dxa"/>
            <w:tcBorders>
              <w:top w:val="single" w:sz="4" w:space="0" w:color="auto"/>
            </w:tcBorders>
          </w:tcPr>
          <w:p w14:paraId="7B3BC1E5" w14:textId="77777777" w:rsidR="0080467F" w:rsidRDefault="0080467F" w:rsidP="0080467F">
            <w:r>
              <w:t>1</w:t>
            </w:r>
          </w:p>
        </w:tc>
        <w:tc>
          <w:tcPr>
            <w:tcW w:w="799" w:type="dxa"/>
            <w:tcBorders>
              <w:top w:val="single" w:sz="4" w:space="0" w:color="auto"/>
            </w:tcBorders>
          </w:tcPr>
          <w:p w14:paraId="3E8A5A77" w14:textId="77777777" w:rsidR="0080467F" w:rsidRDefault="0080467F" w:rsidP="0080467F">
            <w:r>
              <w:t>10</w:t>
            </w:r>
          </w:p>
        </w:tc>
      </w:tr>
      <w:tr w:rsidR="0080467F" w14:paraId="669BA6EA" w14:textId="77777777" w:rsidTr="0080467F">
        <w:tc>
          <w:tcPr>
            <w:tcW w:w="7366" w:type="dxa"/>
          </w:tcPr>
          <w:p w14:paraId="6539A420" w14:textId="496149AE" w:rsidR="0080467F" w:rsidRDefault="0080467F" w:rsidP="0080467F">
            <w:r>
              <w:t xml:space="preserve">Table 1 </w:t>
            </w:r>
            <w:r>
              <w:fldChar w:fldCharType="begin" w:fldLock="1"/>
            </w:r>
            <w:r w:rsidR="00BA33C6">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"(Kollat et al., 2012)" }, "properties" : { "noteIndex" : 0 }, "schema" : "https://github.com/citation-style-language/schema/raw/master/csl-citation.json" }</w:instrText>
            </w:r>
            <w:r>
              <w:fldChar w:fldCharType="separate"/>
            </w:r>
            <w:r w:rsidR="00AB65B5" w:rsidRPr="00AB65B5">
              <w:rPr>
                <w:noProof/>
              </w:rPr>
              <w:t>(Kollat et al., 2012)</w:t>
            </w:r>
            <w:r>
              <w:fldChar w:fldCharType="end"/>
            </w:r>
          </w:p>
        </w:tc>
        <w:tc>
          <w:tcPr>
            <w:tcW w:w="851" w:type="dxa"/>
          </w:tcPr>
          <w:p w14:paraId="6F5A5F86" w14:textId="77777777" w:rsidR="0080467F" w:rsidRDefault="0080467F" w:rsidP="0080467F">
            <w:r>
              <w:t>0</w:t>
            </w:r>
          </w:p>
        </w:tc>
        <w:tc>
          <w:tcPr>
            <w:tcW w:w="799" w:type="dxa"/>
          </w:tcPr>
          <w:p w14:paraId="790F9A34" w14:textId="77777777" w:rsidR="0080467F" w:rsidRDefault="0080467F" w:rsidP="0080467F">
            <w:r>
              <w:t>20</w:t>
            </w:r>
          </w:p>
        </w:tc>
      </w:tr>
      <w:tr w:rsidR="0080467F" w14:paraId="56E76216" w14:textId="77777777" w:rsidTr="0080467F">
        <w:tc>
          <w:tcPr>
            <w:tcW w:w="7366" w:type="dxa"/>
            <w:tcBorders>
              <w:bottom w:val="single" w:sz="4" w:space="0" w:color="auto"/>
            </w:tcBorders>
          </w:tcPr>
          <w:p w14:paraId="7C5F39BE" w14:textId="76DF1354" w:rsidR="0080467F" w:rsidRDefault="0080467F" w:rsidP="0080467F">
            <w:r>
              <w:t xml:space="preserve">Table A3 </w:t>
            </w:r>
            <w:r>
              <w:fldChar w:fldCharType="begin" w:fldLock="1"/>
            </w:r>
            <w:r w:rsidR="008D7056">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"(J. Seibert &amp; Vis, 2012)" }, "properties" : { "noteIndex" : 0 }, "schema" : "https://github.com/citation-style-language/schema/raw/master/csl-citation.json" }</w:instrText>
            </w:r>
            <w:r>
              <w:fldChar w:fldCharType="separate"/>
            </w:r>
            <w:r w:rsidR="008D7056" w:rsidRPr="008D7056">
              <w:rPr>
                <w:noProof/>
              </w:rPr>
              <w:t>(Seibert and Vis, 2012)</w:t>
            </w:r>
            <w:r>
              <w:fldChar w:fldCharType="end"/>
            </w:r>
          </w:p>
        </w:tc>
        <w:tc>
          <w:tcPr>
            <w:tcW w:w="851" w:type="dxa"/>
            <w:tcBorders>
              <w:bottom w:val="single" w:sz="4" w:space="0" w:color="auto"/>
            </w:tcBorders>
          </w:tcPr>
          <w:p w14:paraId="6C372CF3" w14:textId="77777777" w:rsidR="0080467F" w:rsidRDefault="0080467F" w:rsidP="0080467F">
            <w:r>
              <w:t>1</w:t>
            </w:r>
          </w:p>
        </w:tc>
        <w:tc>
          <w:tcPr>
            <w:tcW w:w="799" w:type="dxa"/>
            <w:tcBorders>
              <w:bottom w:val="single" w:sz="4" w:space="0" w:color="auto"/>
            </w:tcBorders>
          </w:tcPr>
          <w:p w14:paraId="1BC45B18" w14:textId="77777777" w:rsidR="0080467F" w:rsidRDefault="0080467F" w:rsidP="0080467F">
            <w:r>
              <w:t>10</w:t>
            </w:r>
          </w:p>
        </w:tc>
      </w:tr>
    </w:tbl>
    <w:p w14:paraId="2D4F1602" w14:textId="5B94E65F" w:rsidR="006846A2" w:rsidRDefault="006846A2" w:rsidP="006846A2"/>
    <w:p w14:paraId="3C11E99C" w14:textId="5A5E9F9A" w:rsidR="0069271E" w:rsidRDefault="0069271E" w:rsidP="0069271E">
      <w:pPr>
        <w:pStyle w:val="Caption"/>
        <w:keepNext/>
      </w:pPr>
      <w:bookmarkStart w:id="63" w:name="_Ref527721602"/>
      <w:r>
        <w:t xml:space="preserve">Table </w:t>
      </w:r>
      <w:r>
        <w:fldChar w:fldCharType="begin"/>
      </w:r>
      <w:r>
        <w:instrText xml:space="preserve"> SEQ Table \* ARABIC </w:instrText>
      </w:r>
      <w:r>
        <w:fldChar w:fldCharType="separate"/>
      </w:r>
      <w:r w:rsidR="00711D6B">
        <w:rPr>
          <w:noProof/>
        </w:rPr>
        <w:t>3</w:t>
      </w:r>
      <w:r>
        <w:fldChar w:fldCharType="end"/>
      </w:r>
      <w:bookmarkEnd w:id="63"/>
      <w:r>
        <w:t>: Literature-based ranges for snowmelt parameter “threshold temperature for snowfall”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63651B74" w14:textId="77777777" w:rsidTr="0080467F">
        <w:tc>
          <w:tcPr>
            <w:tcW w:w="7366" w:type="dxa"/>
            <w:tcBorders>
              <w:top w:val="single" w:sz="4" w:space="0" w:color="auto"/>
              <w:bottom w:val="single" w:sz="4" w:space="0" w:color="auto"/>
            </w:tcBorders>
          </w:tcPr>
          <w:p w14:paraId="0832CDE3" w14:textId="77777777" w:rsidR="0080467F" w:rsidRPr="00FC2C1B" w:rsidRDefault="0080467F" w:rsidP="0080467F">
            <w:pPr>
              <w:rPr>
                <w:b/>
              </w:rPr>
            </w:pPr>
            <w:r>
              <w:rPr>
                <w:b/>
              </w:rPr>
              <w:t>Threshold temperature for snowfall [degree C]</w:t>
            </w:r>
          </w:p>
        </w:tc>
        <w:tc>
          <w:tcPr>
            <w:tcW w:w="851" w:type="dxa"/>
            <w:tcBorders>
              <w:top w:val="single" w:sz="4" w:space="0" w:color="auto"/>
              <w:bottom w:val="single" w:sz="4" w:space="0" w:color="auto"/>
            </w:tcBorders>
          </w:tcPr>
          <w:p w14:paraId="20113211" w14:textId="6F42F22F"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4EBA7D48" w14:textId="7651DF52" w:rsidR="0080467F" w:rsidRPr="00FC2C1B" w:rsidRDefault="0080467F" w:rsidP="0080467F">
            <w:pPr>
              <w:rPr>
                <w:b/>
              </w:rPr>
            </w:pPr>
            <w:r w:rsidRPr="00FC2C1B">
              <w:rPr>
                <w:b/>
              </w:rPr>
              <w:t>Max</w:t>
            </w:r>
          </w:p>
        </w:tc>
      </w:tr>
      <w:tr w:rsidR="0080467F" w14:paraId="6585C1AA" w14:textId="77777777" w:rsidTr="0080467F">
        <w:tc>
          <w:tcPr>
            <w:tcW w:w="7366" w:type="dxa"/>
            <w:tcBorders>
              <w:top w:val="single" w:sz="4" w:space="0" w:color="auto"/>
            </w:tcBorders>
          </w:tcPr>
          <w:p w14:paraId="40DEB206" w14:textId="26B795FB" w:rsidR="0080467F" w:rsidRDefault="0080467F" w:rsidP="0080467F">
            <w:r>
              <w:t xml:space="preserve">Table 2 </w:t>
            </w:r>
            <w:r>
              <w:fldChar w:fldCharType="begin" w:fldLock="1"/>
            </w:r>
            <w:r w:rsidR="008D7056">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"(Jan Seibert, 1997)" }, "properties" : { "noteIndex" : 0 }, "schema" : "https://github.com/citation-style-language/schema/raw/master/csl-citation.json" }</w:instrText>
            </w:r>
            <w:r>
              <w:fldChar w:fldCharType="separate"/>
            </w:r>
            <w:r w:rsidR="008D7056" w:rsidRPr="008D7056">
              <w:rPr>
                <w:noProof/>
              </w:rPr>
              <w:t>(Seibert, 1997)</w:t>
            </w:r>
            <w:r>
              <w:fldChar w:fldCharType="end"/>
            </w:r>
          </w:p>
        </w:tc>
        <w:tc>
          <w:tcPr>
            <w:tcW w:w="851" w:type="dxa"/>
            <w:tcBorders>
              <w:top w:val="single" w:sz="4" w:space="0" w:color="auto"/>
            </w:tcBorders>
          </w:tcPr>
          <w:p w14:paraId="3A605B09" w14:textId="77777777" w:rsidR="0080467F" w:rsidRDefault="0080467F" w:rsidP="0080467F">
            <w:r>
              <w:t>-2.5</w:t>
            </w:r>
          </w:p>
        </w:tc>
        <w:tc>
          <w:tcPr>
            <w:tcW w:w="799" w:type="dxa"/>
            <w:tcBorders>
              <w:top w:val="single" w:sz="4" w:space="0" w:color="auto"/>
            </w:tcBorders>
          </w:tcPr>
          <w:p w14:paraId="1D912D5B" w14:textId="77777777" w:rsidR="0080467F" w:rsidRDefault="0080467F" w:rsidP="0080467F">
            <w:r>
              <w:t>2.5</w:t>
            </w:r>
          </w:p>
        </w:tc>
      </w:tr>
      <w:tr w:rsidR="0080467F" w14:paraId="1DC453D8" w14:textId="77777777" w:rsidTr="0080467F">
        <w:tc>
          <w:tcPr>
            <w:tcW w:w="7366" w:type="dxa"/>
          </w:tcPr>
          <w:p w14:paraId="57638D25" w14:textId="53E2F19A" w:rsidR="0080467F" w:rsidRDefault="0080467F" w:rsidP="0080467F">
            <w:r>
              <w:t xml:space="preserve">Table 1 </w:t>
            </w:r>
            <w:r>
              <w:fldChar w:fldCharType="begin" w:fldLock="1"/>
            </w:r>
            <w:r w:rsidR="00BA33C6">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"(Kollat et al., 2012)" }, "properties" : { "noteIndex" : 0 }, "schema" : "https://github.com/citation-style-language/schema/raw/master/csl-citation.json" }</w:instrText>
            </w:r>
            <w:r>
              <w:fldChar w:fldCharType="separate"/>
            </w:r>
            <w:r w:rsidR="00AB65B5" w:rsidRPr="00AB65B5">
              <w:rPr>
                <w:noProof/>
              </w:rPr>
              <w:t>(Kollat et al., 2012)</w:t>
            </w:r>
            <w:r>
              <w:fldChar w:fldCharType="end"/>
            </w:r>
          </w:p>
        </w:tc>
        <w:tc>
          <w:tcPr>
            <w:tcW w:w="851" w:type="dxa"/>
          </w:tcPr>
          <w:p w14:paraId="212A9DFC" w14:textId="77777777" w:rsidR="0080467F" w:rsidRDefault="0080467F" w:rsidP="0080467F">
            <w:r>
              <w:t>-3.0</w:t>
            </w:r>
          </w:p>
        </w:tc>
        <w:tc>
          <w:tcPr>
            <w:tcW w:w="799" w:type="dxa"/>
          </w:tcPr>
          <w:p w14:paraId="7AFB8258" w14:textId="77777777" w:rsidR="0080467F" w:rsidRDefault="0080467F" w:rsidP="0080467F">
            <w:r>
              <w:t>3.0</w:t>
            </w:r>
          </w:p>
        </w:tc>
      </w:tr>
      <w:tr w:rsidR="0080467F" w14:paraId="3BF84CF0" w14:textId="77777777" w:rsidTr="0080467F">
        <w:tc>
          <w:tcPr>
            <w:tcW w:w="7366" w:type="dxa"/>
          </w:tcPr>
          <w:p w14:paraId="0FD15246" w14:textId="77777777" w:rsidR="0080467F" w:rsidRDefault="0080467F" w:rsidP="0080467F">
            <w:r>
              <w:t xml:space="preserve">Table 2 </w:t>
            </w:r>
            <w:r>
              <w:fldChar w:fldCharType="begin" w:fldLock="1"/>
            </w:r>
            <w:r>
              <w:instrText>ADDIN CSL_CITATION { "citationItems" : [ { "id" : "ITEM-1", "itemData" : { "DOI" : "10.1002/hyp.7131", "ISSN" : "08856087", "PMID" : "264460600012", "abstract" : "This document is both a tutorial and a reference on shell scripting with Bash. It assumes no previous knowledge of scripting or programming, but progresses rapidly toward an intermediate/advanced level of instruction. The exercises and heavily-commented examples invite active reader participation. Still, it is a work in progress. The intention is to add much supplementary material in future updates to this HOWTO, so that it will gradually evolve into an LDP \"guide\", i.e., a complete book.", "author" : [ { "dropping-particle" : "", "family" : "Kienzle", "given" : "Stefan W.", "non-dropping-particle" : "", "parse-names" : false, "suffix" : "" } ], "container-title" : "Hydrological Processes", "id" : "ITEM-1", "issue" : "26", "issued" : { "date-parts" : [ [ "2008", "12", "30" ] ] }, "page" : "5067-5085", "title" : "A new temperature based method to separate rain and snow", "type" : "article-journal", "volume" : "22" }, "uris" : [ "http://www.mendeley.com/documents/?uuid=6a0ec092-3962-4e13-8b55-8610a83ff1ca" ] } ], "mendeley" : { "formattedCitation" : "(Kienzle, 2008)", "plainTextFormattedCitation" : "(Kienzle, 2008)", "previouslyFormattedCitation" : "(Kienzle, 2008)" }, "properties" : { "noteIndex" : 0 }, "schema" : "https://github.com/citation-style-language/schema/raw/master/csl-citation.json" }</w:instrText>
            </w:r>
            <w:r>
              <w:fldChar w:fldCharType="separate"/>
            </w:r>
            <w:r w:rsidRPr="00BD77CA">
              <w:rPr>
                <w:noProof/>
              </w:rPr>
              <w:t>(Kienzle, 2008)</w:t>
            </w:r>
            <w:r>
              <w:fldChar w:fldCharType="end"/>
            </w:r>
            <w:r>
              <w:t xml:space="preserve"> </w:t>
            </w:r>
            <w:r w:rsidRPr="00BD77CA">
              <w:rPr>
                <w:i/>
              </w:rPr>
              <w:t>Note: always coupled with a snow interval</w:t>
            </w:r>
            <w:r>
              <w:rPr>
                <w:i/>
              </w:rPr>
              <w:t xml:space="preserve"> [10,17]</w:t>
            </w:r>
          </w:p>
        </w:tc>
        <w:tc>
          <w:tcPr>
            <w:tcW w:w="851" w:type="dxa"/>
          </w:tcPr>
          <w:p w14:paraId="6C4E01DF" w14:textId="77777777" w:rsidR="0080467F" w:rsidRDefault="0080467F" w:rsidP="0080467F">
            <w:r>
              <w:t>1.1</w:t>
            </w:r>
          </w:p>
        </w:tc>
        <w:tc>
          <w:tcPr>
            <w:tcW w:w="799" w:type="dxa"/>
          </w:tcPr>
          <w:p w14:paraId="07AABBEE" w14:textId="77777777" w:rsidR="0080467F" w:rsidRDefault="0080467F" w:rsidP="0080467F">
            <w:r>
              <w:t>4.5</w:t>
            </w:r>
          </w:p>
        </w:tc>
      </w:tr>
      <w:tr w:rsidR="0080467F" w14:paraId="12FFAEA3" w14:textId="77777777" w:rsidTr="0080467F">
        <w:tc>
          <w:tcPr>
            <w:tcW w:w="7366" w:type="dxa"/>
            <w:tcBorders>
              <w:bottom w:val="single" w:sz="4" w:space="0" w:color="auto"/>
            </w:tcBorders>
          </w:tcPr>
          <w:p w14:paraId="3FAC64DC" w14:textId="0B64645A" w:rsidR="0080467F" w:rsidRDefault="0080467F" w:rsidP="0080467F">
            <w:r>
              <w:t xml:space="preserve">Table A3 </w:t>
            </w:r>
            <w:r>
              <w:fldChar w:fldCharType="begin" w:fldLock="1"/>
            </w:r>
            <w:r w:rsidR="008D7056">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"(J. Seibert &amp; Vis, 2012)" }, "properties" : { "noteIndex" : 0 }, "schema" : "https://github.com/citation-style-language/schema/raw/master/csl-citation.json" }</w:instrText>
            </w:r>
            <w:r>
              <w:fldChar w:fldCharType="separate"/>
            </w:r>
            <w:r w:rsidR="008D7056" w:rsidRPr="008D7056">
              <w:rPr>
                <w:noProof/>
              </w:rPr>
              <w:t>(Seibert and Vis, 2012)</w:t>
            </w:r>
            <w:r>
              <w:fldChar w:fldCharType="end"/>
            </w:r>
          </w:p>
        </w:tc>
        <w:tc>
          <w:tcPr>
            <w:tcW w:w="851" w:type="dxa"/>
            <w:tcBorders>
              <w:bottom w:val="single" w:sz="4" w:space="0" w:color="auto"/>
            </w:tcBorders>
          </w:tcPr>
          <w:p w14:paraId="53A6254F" w14:textId="77777777" w:rsidR="0080467F" w:rsidRDefault="0080467F" w:rsidP="0080467F">
            <w:r>
              <w:t>-1.5</w:t>
            </w:r>
          </w:p>
        </w:tc>
        <w:tc>
          <w:tcPr>
            <w:tcW w:w="799" w:type="dxa"/>
            <w:tcBorders>
              <w:bottom w:val="single" w:sz="4" w:space="0" w:color="auto"/>
            </w:tcBorders>
          </w:tcPr>
          <w:p w14:paraId="27F23C4A" w14:textId="77777777" w:rsidR="0080467F" w:rsidRDefault="0080467F" w:rsidP="0080467F">
            <w:r>
              <w:t>2.5</w:t>
            </w:r>
          </w:p>
        </w:tc>
      </w:tr>
    </w:tbl>
    <w:p w14:paraId="7A56B342" w14:textId="7A366E37" w:rsidR="0069271E" w:rsidRDefault="0069271E" w:rsidP="006846A2"/>
    <w:p w14:paraId="062D904A" w14:textId="1BE9671F" w:rsidR="0069271E" w:rsidRDefault="0069271E" w:rsidP="0069271E">
      <w:pPr>
        <w:pStyle w:val="Caption"/>
        <w:keepNext/>
      </w:pPr>
      <w:bookmarkStart w:id="64" w:name="_Ref527721618"/>
      <w:r>
        <w:t xml:space="preserve">Table </w:t>
      </w:r>
      <w:r>
        <w:fldChar w:fldCharType="begin"/>
      </w:r>
      <w:r>
        <w:instrText xml:space="preserve"> SEQ Table \* ARABIC </w:instrText>
      </w:r>
      <w:r>
        <w:fldChar w:fldCharType="separate"/>
      </w:r>
      <w:r w:rsidR="00711D6B">
        <w:rPr>
          <w:noProof/>
        </w:rPr>
        <w:t>4</w:t>
      </w:r>
      <w:r>
        <w:fldChar w:fldCharType="end"/>
      </w:r>
      <w:bookmarkEnd w:id="64"/>
      <w:r>
        <w:t>: Literature-based ranges for interception parameter "maximum interception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79EFE84D" w14:textId="77777777" w:rsidTr="0080467F">
        <w:tc>
          <w:tcPr>
            <w:tcW w:w="7366" w:type="dxa"/>
            <w:tcBorders>
              <w:top w:val="single" w:sz="4" w:space="0" w:color="auto"/>
              <w:bottom w:val="single" w:sz="4" w:space="0" w:color="auto"/>
            </w:tcBorders>
          </w:tcPr>
          <w:p w14:paraId="422F5C36" w14:textId="77777777" w:rsidR="0080467F" w:rsidRPr="00FC2C1B" w:rsidRDefault="0080467F" w:rsidP="0080467F">
            <w:pPr>
              <w:rPr>
                <w:b/>
              </w:rPr>
            </w:pPr>
            <w:r>
              <w:rPr>
                <w:b/>
              </w:rPr>
              <w:t>Interception</w:t>
            </w:r>
            <w:r w:rsidRPr="00FC2C1B">
              <w:rPr>
                <w:b/>
              </w:rPr>
              <w:t xml:space="preserve"> bucket</w:t>
            </w:r>
            <w:r>
              <w:rPr>
                <w:b/>
              </w:rPr>
              <w:t xml:space="preserve"> [mm]</w:t>
            </w:r>
          </w:p>
        </w:tc>
        <w:tc>
          <w:tcPr>
            <w:tcW w:w="851" w:type="dxa"/>
            <w:tcBorders>
              <w:top w:val="single" w:sz="4" w:space="0" w:color="auto"/>
              <w:bottom w:val="single" w:sz="4" w:space="0" w:color="auto"/>
            </w:tcBorders>
          </w:tcPr>
          <w:p w14:paraId="2DF16759" w14:textId="08219718"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2116921B" w14:textId="0BAE1C1C" w:rsidR="0080467F" w:rsidRPr="00FC2C1B" w:rsidRDefault="0080467F" w:rsidP="0080467F">
            <w:pPr>
              <w:rPr>
                <w:b/>
              </w:rPr>
            </w:pPr>
            <w:r w:rsidRPr="00FC2C1B">
              <w:rPr>
                <w:b/>
              </w:rPr>
              <w:t>Max</w:t>
            </w:r>
          </w:p>
        </w:tc>
      </w:tr>
      <w:tr w:rsidR="0080467F" w14:paraId="274A93A3" w14:textId="77777777" w:rsidTr="0080467F">
        <w:tc>
          <w:tcPr>
            <w:tcW w:w="7366" w:type="dxa"/>
            <w:tcBorders>
              <w:top w:val="single" w:sz="4" w:space="0" w:color="auto"/>
            </w:tcBorders>
          </w:tcPr>
          <w:p w14:paraId="46291CDA" w14:textId="23367315" w:rsidR="0080467F" w:rsidRDefault="0080467F" w:rsidP="0080467F">
            <w:r>
              <w:t xml:space="preserve">Figure 11.11a  </w:t>
            </w:r>
            <w:r>
              <w:fldChar w:fldCharType="begin" w:fldLock="1"/>
            </w:r>
            <w:r w:rsidR="008D7056">
              <w:instrText>ADDIN CSL_CITATION { "citationItems" : [ { "id" : "ITEM-1", "itemData" : { "ISBN" : "1-887201-35-1", "author" : [ { "dropping-particle" : "", "family" : "Chiew", "given" : "F.H.S.", "non-dropping-particle" : "", "parse-names" : false, "suffix" : "" }, { "dropping-particle" : "", "family" : "Peel", "given" : "M.C.", "non-dropping-particle" : "", "parse-names" : false, "suffix" : "" }, { "dropping-particle" : "", "family" : "Western", "given" : "A.W.", "non-dropping-particle" : "", "parse-names" : false, "suffix" : "" } ], "chapter-number" : "11", "container-title" : "Mathematical Models of Small Watershed Hydrology", "editor" : [ { "dropping-particle" : "", "family" : "Singh", "given" : "V.P.", "non-dropping-particle" : "", "parse-names" : false, "suffix" : "" }, { "dropping-particle" : "", "family" : "Frevert", "given" : "D.K.", "non-dropping-particle" : "", "parse-names" : false, "suffix" : "" } ], "id" : "ITEM-1", "issued" : { "date-parts" : [ [ "2002" ] ] }, "page" : "335-367", "publisher" : "Water Resources Publications LLC, USA", "publisher-place" : "Chelsea, Michigan, USA", "title" : "Application and testing of the simple rainfall-runoff model SIMHYD", "type" : "chapter" }, "uris" : [ "http://www.mendeley.com/documents/?uuid=f6d9cba3-da01-47c6-8da5-73e3439bfafb" ] } ], "mendeley" : { "formattedCitation" : "(Chiew et al., 2002)", "plainTextFormattedCitation" : "(Chiew et al., 2002)", "previouslyFormattedCitation" : "(F.H.S. Chiew et al., 2002)" }, "properties" : { "noteIndex" : 0 }, "schema" : "https://github.com/citation-style-language/schema/raw/master/csl-citation.json" }</w:instrText>
            </w:r>
            <w:r>
              <w:fldChar w:fldCharType="separate"/>
            </w:r>
            <w:r w:rsidR="008D7056" w:rsidRPr="008D7056">
              <w:rPr>
                <w:noProof/>
              </w:rPr>
              <w:t>(Chiew et al., 2002)</w:t>
            </w:r>
            <w:r>
              <w:fldChar w:fldCharType="end"/>
            </w:r>
            <w:r>
              <w:t xml:space="preserve"> </w:t>
            </w:r>
          </w:p>
        </w:tc>
        <w:tc>
          <w:tcPr>
            <w:tcW w:w="851" w:type="dxa"/>
            <w:tcBorders>
              <w:top w:val="single" w:sz="4" w:space="0" w:color="auto"/>
            </w:tcBorders>
          </w:tcPr>
          <w:p w14:paraId="3244C052" w14:textId="77777777" w:rsidR="0080467F" w:rsidRDefault="0080467F" w:rsidP="0080467F">
            <w:r>
              <w:t>0</w:t>
            </w:r>
          </w:p>
        </w:tc>
        <w:tc>
          <w:tcPr>
            <w:tcW w:w="799" w:type="dxa"/>
            <w:tcBorders>
              <w:top w:val="single" w:sz="4" w:space="0" w:color="auto"/>
            </w:tcBorders>
          </w:tcPr>
          <w:p w14:paraId="1292DD90" w14:textId="77777777" w:rsidR="0080467F" w:rsidRDefault="0080467F" w:rsidP="0080467F">
            <w:r>
              <w:t>5</w:t>
            </w:r>
          </w:p>
        </w:tc>
      </w:tr>
      <w:tr w:rsidR="0080467F" w14:paraId="1E98A182" w14:textId="77777777" w:rsidTr="0080467F">
        <w:tc>
          <w:tcPr>
            <w:tcW w:w="7366" w:type="dxa"/>
          </w:tcPr>
          <w:p w14:paraId="730EA223" w14:textId="3838014E" w:rsidR="0080467F" w:rsidRDefault="0080467F" w:rsidP="0080467F">
            <w:r>
              <w:t xml:space="preserve">Table 3 </w:t>
            </w:r>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851" w:type="dxa"/>
          </w:tcPr>
          <w:p w14:paraId="136F1553" w14:textId="77777777" w:rsidR="0080467F" w:rsidRDefault="0080467F" w:rsidP="0080467F">
            <w:r>
              <w:t>0.5</w:t>
            </w:r>
          </w:p>
        </w:tc>
        <w:tc>
          <w:tcPr>
            <w:tcW w:w="799" w:type="dxa"/>
          </w:tcPr>
          <w:p w14:paraId="2791C754" w14:textId="77777777" w:rsidR="0080467F" w:rsidRDefault="0080467F" w:rsidP="0080467F">
            <w:r>
              <w:t>5.6</w:t>
            </w:r>
          </w:p>
        </w:tc>
      </w:tr>
      <w:tr w:rsidR="0080467F" w14:paraId="4084A2B0" w14:textId="77777777" w:rsidTr="0080467F">
        <w:tc>
          <w:tcPr>
            <w:tcW w:w="7366" w:type="dxa"/>
          </w:tcPr>
          <w:p w14:paraId="6078B059" w14:textId="77777777" w:rsidR="0080467F" w:rsidRDefault="0080467F" w:rsidP="0080467F">
            <w:r>
              <w:t xml:space="preserve">Table 1.1 </w:t>
            </w:r>
            <w:r>
              <w:fldChar w:fldCharType="begin" w:fldLock="1"/>
            </w:r>
            <w:r>
              <w:instrText>ADDIN CSL_CITATION { "citationItems" : [ { "id" : "ITEM-1", "itemData" : { "ISBN" : "9789065622488", "abstract" : "Interception is the part of the rainfall that is intercepted by the earth\u2019s surface and which subsequently evaporates. In this definition the earth\u2019s surface includes everything that becomes wet after a rainfall event and that dries out soon after. It includes: vegetation, soil surface, litter, build-up surface, etc. How much of the precipitation evaporates depends on land cover characteristics, rainfall characteristics, and on the evaporative demand. Interception can amount up to 15-50% of precipitation, which is a significant part of the water balance. One can distinguish many types of interception, which can also interplay with each other. For example canopy, forest floor, fog, snow, and urban interception. This study we focus on canopy and forest floor interception. We measured interception of three dominant European vegetation types at three locations. In the Huewelerbach (Luxembourg) a beech forest has been investigated, in Westerbork (the Netherlands) grasses and mosses, and in the Botanical Garden (Delft, the Netherlands) a Cedar tree. Canopy interception is determined by the difference between gross precipitation and the sum of throughfall and stemflow. To measure forest floor interception a special device has been developed. It consists of two aluminium basins which are mounted above each other. The upper basin is permeable and contains the forest floor. By weighing both basins simultaneously, evaporation from interception can be calculated. \\n\\nFor the beech forest we found that canopy interception has a clear seasonal trend ranging from 15% of rainfall in summer to 7% in winter. On the other hand, forest floor interception appears to be constant over the year and evaporates on average 22% of precipitation. Evaporation from the Cedar needle floor is only a bit lower: 18%, although the storage capacity is significantly lower: 1.0 mm for the needle floor compared to 1.8 mm for beech leaves.\\n\\nBoth interception thesholds have a coefficient of variation as high as \u00b1100%. However, the interception process is not sensitive to this variability, resulting only in 11% variation of evaporation estimates for the beech forest. Hence the number of raindays and the potential evaporation are stronger drivers of interception. Furthermore, the spatial correlation of the throughfall and infiltration has been investigated with semi-variograms and time stability plots. Within 6-7 m distance throughfall and infiltration are correlated and the general persistence\u2026", "author" : [ { "dropping-particle" : "", "family" : "Gerrits", "given" : "Miriam", "non-dropping-particle" : "", "parse-names" : false, "suffix" : "" } ], "editor" : [ { "dropping-particle" : "", "family" : "PhD thesis", "given" : "", "non-dropping-particle" : "", "parse-names" : false, "suffix" : "" } ], "id" : "ITEM-1", "issued" : { "date-parts" : [ [ "2010" ] ] }, "number-of-pages" : "125", "publisher" : "Technische Universiteit Delft, Netherlands", "title" : "The role of interception in the hydrological cycle", "type" : "book" }, "uris" : [ "http://www.mendeley.com/documents/?uuid=4bcf8dbf-33cb-4dc1-a7ff-59c2e9c3bf62" ] } ], "mendeley" : { "formattedCitation" : "(Gerrits, 2010)", "plainTextFormattedCitation" : "(Gerrits, 2010)", "previouslyFormattedCitation" : "(Gerrits, 2010)" }, "properties" : { "noteIndex" : 0 }, "schema" : "https://github.com/citation-style-language/schema/raw/master/csl-citation.json" }</w:instrText>
            </w:r>
            <w:r>
              <w:fldChar w:fldCharType="separate"/>
            </w:r>
            <w:r w:rsidRPr="00034B26">
              <w:rPr>
                <w:noProof/>
              </w:rPr>
              <w:t>(Gerrits, 2010)</w:t>
            </w:r>
            <w:r>
              <w:fldChar w:fldCharType="end"/>
            </w:r>
          </w:p>
        </w:tc>
        <w:tc>
          <w:tcPr>
            <w:tcW w:w="851" w:type="dxa"/>
          </w:tcPr>
          <w:p w14:paraId="1112220C" w14:textId="77777777" w:rsidR="0080467F" w:rsidRDefault="0080467F" w:rsidP="0080467F">
            <w:r>
              <w:t>0</w:t>
            </w:r>
          </w:p>
        </w:tc>
        <w:tc>
          <w:tcPr>
            <w:tcW w:w="799" w:type="dxa"/>
          </w:tcPr>
          <w:p w14:paraId="7FB0E66B" w14:textId="77777777" w:rsidR="0080467F" w:rsidRDefault="0080467F" w:rsidP="0080467F">
            <w:r>
              <w:t>3.8</w:t>
            </w:r>
          </w:p>
        </w:tc>
      </w:tr>
      <w:tr w:rsidR="0080467F" w14:paraId="633750CF" w14:textId="77777777" w:rsidTr="0080467F">
        <w:tc>
          <w:tcPr>
            <w:tcW w:w="7366" w:type="dxa"/>
            <w:tcBorders>
              <w:bottom w:val="single" w:sz="4" w:space="0" w:color="auto"/>
            </w:tcBorders>
          </w:tcPr>
          <w:p w14:paraId="3B6211AE" w14:textId="17E96CA4" w:rsidR="0080467F" w:rsidRDefault="0080467F" w:rsidP="0080467F">
            <w:r>
              <w:t xml:space="preserve">Table 2 </w:t>
            </w:r>
            <w:r>
              <w:fldChar w:fldCharType="begin" w:fldLock="1"/>
            </w:r>
            <w:r w:rsidR="008D7056">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"(Son &amp; Sivapalan, 2007)" }, "properties" : { "noteIndex" : 0 }, "schema" : "https://github.com/citation-style-language/schema/raw/master/csl-citation.json" }</w:instrText>
            </w:r>
            <w:r>
              <w:fldChar w:fldCharType="separate"/>
            </w:r>
            <w:r w:rsidR="008D7056" w:rsidRPr="008D7056">
              <w:rPr>
                <w:noProof/>
              </w:rPr>
              <w:t>(Son and Sivapalan, 2007)</w:t>
            </w:r>
            <w:r>
              <w:fldChar w:fldCharType="end"/>
            </w:r>
          </w:p>
        </w:tc>
        <w:tc>
          <w:tcPr>
            <w:tcW w:w="851" w:type="dxa"/>
            <w:tcBorders>
              <w:bottom w:val="single" w:sz="4" w:space="0" w:color="auto"/>
            </w:tcBorders>
          </w:tcPr>
          <w:p w14:paraId="3C4D0E96" w14:textId="77777777" w:rsidR="0080467F" w:rsidRDefault="0080467F" w:rsidP="0080467F"/>
        </w:tc>
        <w:tc>
          <w:tcPr>
            <w:tcW w:w="799" w:type="dxa"/>
            <w:tcBorders>
              <w:bottom w:val="single" w:sz="4" w:space="0" w:color="auto"/>
            </w:tcBorders>
          </w:tcPr>
          <w:p w14:paraId="73356A2E" w14:textId="77777777" w:rsidR="0080467F" w:rsidRDefault="0080467F" w:rsidP="0080467F">
            <w:r>
              <w:t>0.4</w:t>
            </w:r>
          </w:p>
        </w:tc>
      </w:tr>
    </w:tbl>
    <w:p w14:paraId="152F22A7" w14:textId="558C884F" w:rsidR="0069271E" w:rsidRDefault="0069271E" w:rsidP="006846A2"/>
    <w:p w14:paraId="3A471218" w14:textId="75ADA48E" w:rsidR="0069271E" w:rsidRDefault="0069271E" w:rsidP="0069271E">
      <w:pPr>
        <w:pStyle w:val="Caption"/>
        <w:keepNext/>
      </w:pPr>
      <w:bookmarkStart w:id="65" w:name="_Ref527721628"/>
      <w:r>
        <w:t xml:space="preserve">Table </w:t>
      </w:r>
      <w:r>
        <w:fldChar w:fldCharType="begin"/>
      </w:r>
      <w:r>
        <w:instrText xml:space="preserve"> SEQ Table \* ARABIC </w:instrText>
      </w:r>
      <w:r>
        <w:fldChar w:fldCharType="separate"/>
      </w:r>
      <w:r w:rsidR="00711D6B">
        <w:rPr>
          <w:noProof/>
        </w:rPr>
        <w:t>5</w:t>
      </w:r>
      <w:r>
        <w:fldChar w:fldCharType="end"/>
      </w:r>
      <w:bookmarkEnd w:id="65"/>
      <w:r>
        <w:t>: Literature-based ranges for depression parameter "maximum depression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4177BC24" w14:textId="77777777" w:rsidTr="0080467F">
        <w:tc>
          <w:tcPr>
            <w:tcW w:w="7366" w:type="dxa"/>
            <w:tcBorders>
              <w:top w:val="single" w:sz="4" w:space="0" w:color="auto"/>
              <w:bottom w:val="single" w:sz="4" w:space="0" w:color="auto"/>
            </w:tcBorders>
          </w:tcPr>
          <w:p w14:paraId="58D9F27B" w14:textId="77777777" w:rsidR="0080467F" w:rsidRPr="00FC2C1B" w:rsidRDefault="0080467F" w:rsidP="0080467F">
            <w:pPr>
              <w:rPr>
                <w:b/>
              </w:rPr>
            </w:pPr>
            <w:r>
              <w:rPr>
                <w:b/>
              </w:rPr>
              <w:t>Depression</w:t>
            </w:r>
            <w:r w:rsidRPr="00FC2C1B">
              <w:rPr>
                <w:b/>
              </w:rPr>
              <w:t xml:space="preserve"> bucket</w:t>
            </w:r>
            <w:r>
              <w:rPr>
                <w:b/>
              </w:rPr>
              <w:t xml:space="preserve"> [mm]</w:t>
            </w:r>
          </w:p>
        </w:tc>
        <w:tc>
          <w:tcPr>
            <w:tcW w:w="851" w:type="dxa"/>
            <w:tcBorders>
              <w:top w:val="single" w:sz="4" w:space="0" w:color="auto"/>
              <w:bottom w:val="single" w:sz="4" w:space="0" w:color="auto"/>
            </w:tcBorders>
          </w:tcPr>
          <w:p w14:paraId="3C3842EF" w14:textId="1361F757"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556C9407" w14:textId="305A7516" w:rsidR="0080467F" w:rsidRPr="00FC2C1B" w:rsidRDefault="0080467F" w:rsidP="0080467F">
            <w:pPr>
              <w:rPr>
                <w:b/>
              </w:rPr>
            </w:pPr>
            <w:r w:rsidRPr="00FC2C1B">
              <w:rPr>
                <w:b/>
              </w:rPr>
              <w:t>Max</w:t>
            </w:r>
          </w:p>
        </w:tc>
      </w:tr>
      <w:tr w:rsidR="0080467F" w14:paraId="3A225A25" w14:textId="77777777" w:rsidTr="0080467F">
        <w:tc>
          <w:tcPr>
            <w:tcW w:w="7366" w:type="dxa"/>
            <w:tcBorders>
              <w:top w:val="single" w:sz="4" w:space="0" w:color="auto"/>
            </w:tcBorders>
          </w:tcPr>
          <w:p w14:paraId="118C9A90" w14:textId="1764FA96" w:rsidR="0080467F" w:rsidRDefault="0080467F" w:rsidP="0080467F">
            <w:r>
              <w:t xml:space="preserve">Table 3 </w:t>
            </w:r>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851" w:type="dxa"/>
            <w:tcBorders>
              <w:top w:val="single" w:sz="4" w:space="0" w:color="auto"/>
            </w:tcBorders>
          </w:tcPr>
          <w:p w14:paraId="5A12306C" w14:textId="77777777" w:rsidR="0080467F" w:rsidRDefault="0080467F" w:rsidP="0080467F">
            <w:r>
              <w:t>1</w:t>
            </w:r>
          </w:p>
        </w:tc>
        <w:tc>
          <w:tcPr>
            <w:tcW w:w="799" w:type="dxa"/>
            <w:tcBorders>
              <w:top w:val="single" w:sz="4" w:space="0" w:color="auto"/>
            </w:tcBorders>
          </w:tcPr>
          <w:p w14:paraId="06D87C39" w14:textId="77777777" w:rsidR="0080467F" w:rsidRDefault="0080467F" w:rsidP="0080467F">
            <w:r>
              <w:t>100</w:t>
            </w:r>
          </w:p>
        </w:tc>
      </w:tr>
      <w:tr w:rsidR="0080467F" w14:paraId="2B5EF9AB" w14:textId="77777777" w:rsidTr="00AB65B5">
        <w:tc>
          <w:tcPr>
            <w:tcW w:w="7366" w:type="dxa"/>
            <w:tcBorders>
              <w:bottom w:val="single" w:sz="4" w:space="0" w:color="auto"/>
            </w:tcBorders>
            <w:shd w:val="clear" w:color="auto" w:fill="auto"/>
          </w:tcPr>
          <w:p w14:paraId="52E90333" w14:textId="0D811657" w:rsidR="0080467F" w:rsidRPr="00AB65B5" w:rsidRDefault="00AB65B5" w:rsidP="0080467F">
            <w:r w:rsidRPr="00AB65B5">
              <w:t xml:space="preserve">Table 1  </w:t>
            </w:r>
            <w:r>
              <w:fldChar w:fldCharType="begin" w:fldLock="1"/>
            </w:r>
            <w:r w:rsidR="008D7056">
              <w:instrText>ADDIN CSL_CITATION { "citationItems" : [ { "id" : "ITEM-1", "itemData" : { "DOI" : "10.1002/hyp.9364", "author" : [ { "dropping-particle" : "", "family" : "Amoah", "given" : "Joseph K. O.", "non-dropping-particle" : "", "parse-names" : false, "suffix" : "" }, { "dropping-particle" : "", "family" : "Amatya", "given" : "Devendra M.", "non-dropping-particle" : "", "parse-names" : false, "suffix" : "" }, { "dropping-particle" : "", "family" : "Nnaji", "given" : "Soronnadi", "non-dropping-particle" : "", "parse-names" : false, "suffix" : "" } ], "container-title" : "Hydrological Processes", "id" : "ITEM-1", "issue" : "17", "issued" : { "date-parts" : [ [ "2013", "8", "15" ] ] }, "page" : "2401-2413", "title" : "Quantifying watershed surface depression storage: determination and application in a hydrologic model", "type" : "article-journal", "volume" : "27" }, "uris" : [ "http://www.mendeley.com/documents/?uuid=e6ecc0bf-c9a4-4680-85b5-48879925f9b1" ] } ], "mendeley" : { "formattedCitation" : "(Amoah et al., 2013)", "plainTextFormattedCitation" : "(Amoah et al., 2013)", "previouslyFormattedCitation" : "(Amoah, Amatya, &amp; Nnaji, 2013)" }, "properties" : { "noteIndex" : 0 }, "schema" : "https://github.com/citation-style-language/schema/raw/master/csl-citation.json" }</w:instrText>
            </w:r>
            <w:r>
              <w:fldChar w:fldCharType="separate"/>
            </w:r>
            <w:r w:rsidR="008D7056" w:rsidRPr="008D7056">
              <w:rPr>
                <w:noProof/>
              </w:rPr>
              <w:t>(Amoah et al., 2013)</w:t>
            </w:r>
            <w:r>
              <w:fldChar w:fldCharType="end"/>
            </w:r>
          </w:p>
        </w:tc>
        <w:tc>
          <w:tcPr>
            <w:tcW w:w="851" w:type="dxa"/>
            <w:tcBorders>
              <w:bottom w:val="single" w:sz="4" w:space="0" w:color="auto"/>
            </w:tcBorders>
          </w:tcPr>
          <w:p w14:paraId="502C997D" w14:textId="5F260DC5" w:rsidR="0080467F" w:rsidRDefault="00131B69" w:rsidP="0080467F">
            <w:r>
              <w:t>5</w:t>
            </w:r>
          </w:p>
        </w:tc>
        <w:tc>
          <w:tcPr>
            <w:tcW w:w="799" w:type="dxa"/>
            <w:tcBorders>
              <w:bottom w:val="single" w:sz="4" w:space="0" w:color="auto"/>
            </w:tcBorders>
          </w:tcPr>
          <w:p w14:paraId="5A0921B5" w14:textId="77777777" w:rsidR="0080467F" w:rsidRDefault="0080467F" w:rsidP="0080467F">
            <w:r>
              <w:t>110</w:t>
            </w:r>
          </w:p>
        </w:tc>
      </w:tr>
    </w:tbl>
    <w:p w14:paraId="0B5632C5" w14:textId="30BCB6E8" w:rsidR="0069271E" w:rsidRDefault="0069271E" w:rsidP="006846A2"/>
    <w:p w14:paraId="7D73A1EA" w14:textId="77D9B51E" w:rsidR="0069271E" w:rsidRDefault="0069271E" w:rsidP="0069271E">
      <w:pPr>
        <w:pStyle w:val="Caption"/>
        <w:keepNext/>
      </w:pPr>
      <w:bookmarkStart w:id="66" w:name="_Ref527721667"/>
      <w:r>
        <w:t xml:space="preserve">Table </w:t>
      </w:r>
      <w:r>
        <w:fldChar w:fldCharType="begin"/>
      </w:r>
      <w:r>
        <w:instrText xml:space="preserve"> SEQ Table \* ARABIC </w:instrText>
      </w:r>
      <w:r>
        <w:fldChar w:fldCharType="separate"/>
      </w:r>
      <w:r w:rsidR="00711D6B">
        <w:rPr>
          <w:noProof/>
        </w:rPr>
        <w:t>6</w:t>
      </w:r>
      <w:r>
        <w:fldChar w:fldCharType="end"/>
      </w:r>
      <w:bookmarkEnd w:id="66"/>
      <w:r>
        <w:t>: Literature-based ranges for infiltration parameter "maximum infiltration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077BA6FE" w14:textId="77777777" w:rsidTr="0080467F">
        <w:tc>
          <w:tcPr>
            <w:tcW w:w="7366" w:type="dxa"/>
            <w:tcBorders>
              <w:top w:val="single" w:sz="4" w:space="0" w:color="auto"/>
              <w:bottom w:val="single" w:sz="4" w:space="0" w:color="auto"/>
            </w:tcBorders>
          </w:tcPr>
          <w:p w14:paraId="3EC6AE60" w14:textId="33ED8B37" w:rsidR="0080467F" w:rsidRPr="00FC2C1B" w:rsidRDefault="0080467F" w:rsidP="0080467F">
            <w:pPr>
              <w:rPr>
                <w:b/>
              </w:rPr>
            </w:pPr>
            <w:r>
              <w:rPr>
                <w:b/>
              </w:rPr>
              <w:t xml:space="preserve">Infiltration </w:t>
            </w:r>
            <w:commentRangeStart w:id="67"/>
            <w:r>
              <w:rPr>
                <w:b/>
              </w:rPr>
              <w:t>rate</w:t>
            </w:r>
            <w:commentRangeEnd w:id="67"/>
            <w:r w:rsidR="00DE4F5D">
              <w:rPr>
                <w:rStyle w:val="CommentReference"/>
              </w:rPr>
              <w:commentReference w:id="67"/>
            </w:r>
            <w:ins w:id="69" w:author="Wouter Knoben" w:date="2018-12-09T15:26:00Z">
              <w:r w:rsidR="00DF1951">
                <w:rPr>
                  <w:b/>
                </w:rPr>
                <w:t xml:space="preserve"> </w:t>
              </w:r>
            </w:ins>
          </w:p>
        </w:tc>
        <w:tc>
          <w:tcPr>
            <w:tcW w:w="851" w:type="dxa"/>
            <w:tcBorders>
              <w:top w:val="single" w:sz="4" w:space="0" w:color="auto"/>
              <w:bottom w:val="single" w:sz="4" w:space="0" w:color="auto"/>
            </w:tcBorders>
          </w:tcPr>
          <w:p w14:paraId="671C6407" w14:textId="34981830"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47364180" w14:textId="49E4CC45" w:rsidR="0080467F" w:rsidRPr="00FC2C1B" w:rsidRDefault="0080467F" w:rsidP="0080467F">
            <w:pPr>
              <w:rPr>
                <w:b/>
              </w:rPr>
            </w:pPr>
            <w:r w:rsidRPr="00FC2C1B">
              <w:rPr>
                <w:b/>
              </w:rPr>
              <w:t>Max</w:t>
            </w:r>
          </w:p>
        </w:tc>
      </w:tr>
      <w:tr w:rsidR="0080467F" w14:paraId="1289E7B2" w14:textId="77777777" w:rsidTr="0080467F">
        <w:tc>
          <w:tcPr>
            <w:tcW w:w="7366" w:type="dxa"/>
            <w:tcBorders>
              <w:top w:val="single" w:sz="4" w:space="0" w:color="auto"/>
            </w:tcBorders>
          </w:tcPr>
          <w:p w14:paraId="492BAA7D" w14:textId="77777777" w:rsidR="0080467F" w:rsidRDefault="0080467F" w:rsidP="0080467F">
            <w:r>
              <w:t xml:space="preserve">Figure 2 </w:t>
            </w:r>
            <w:r>
              <w:fldChar w:fldCharType="begin" w:fldLock="1"/>
            </w:r>
            <w:r>
              <w:instrText>ADDIN CSL_CITATION { "citationItems" : [ { "id" : "ITEM-1", "itemData" : { "DOI" : "10.1002/wrcr.20155", "ISBN" : "1944-7973", "ISSN" : "00431397", "abstract" : "Infiltration is a key process in aspects of hydrology, agricultural and civil engineering, irrigation design, and soil and water conservation. It is complex, depending on soil and rainfall properties and initial and boundary conditions within the flow domain. During the last century, a great deal of effort has been invested to understand the physics of infiltration and to develop quantitative predictors of infiltration dynamics. Jean-Yves Parlange and Wilfried Brutsaert have made seminal contributions, especially in the area of infiltration theory and related analytical solutions to the flow equations. This review retraces the landmark discoveries and the evolution of the conceptual approaches and the mathematical solutions applied to the problem of infiltration into porous media, highlighting the pivotal contributions of Parlange and Brutsaert. A historical retrospective of physical models of infiltration is followed by the presentation of mathematical methods leading to analytical solutions of the flow equations. This review then addresses the time compression approximation developed to estimate infiltration at the transition between preponding and postponding conditions. Finally, the effects of special conditions, such as the presence of air and heterogeneity in soil properties, on infiltration are considered.", "author" : [ { "dropping-particle" : "", "family" : "Assouline", "given" : "Shmuel", "non-dropping-particle" : "", "parse-names" : false, "suffix" : "" } ], "container-title" : "Water Resources Research", "id" : "ITEM-1", "issue" : "4", "issued" : { "date-parts" : [ [ "2013" ] ] }, "page" : "1755-1772", "title" : "Infiltration into soils: Conceptual approaches and solutions", "type" : "article-journal", "volume" : "49" }, "uris" : [ "http://www.mendeley.com/documents/?uuid=a1b785f4-7456-406b-b446-e93ddf76e661" ] } ], "mendeley" : { "formattedCitation" : "(Assouline, 2013)", "plainTextFormattedCitation" : "(Assouline, 2013)", "previouslyFormattedCitation" : "(Assouline, 2013)" }, "properties" : { "noteIndex" : 0 }, "schema" : "https://github.com/citation-style-language/schema/raw/master/csl-citation.json" }</w:instrText>
            </w:r>
            <w:r>
              <w:fldChar w:fldCharType="separate"/>
            </w:r>
            <w:r w:rsidRPr="00D547F3">
              <w:rPr>
                <w:noProof/>
              </w:rPr>
              <w:t>(Assouline, 2013)</w:t>
            </w:r>
            <w:r>
              <w:fldChar w:fldCharType="end"/>
            </w:r>
            <w:r>
              <w:t xml:space="preserve"> [mm/d]</w:t>
            </w:r>
          </w:p>
        </w:tc>
        <w:tc>
          <w:tcPr>
            <w:tcW w:w="851" w:type="dxa"/>
            <w:tcBorders>
              <w:top w:val="single" w:sz="4" w:space="0" w:color="auto"/>
            </w:tcBorders>
          </w:tcPr>
          <w:p w14:paraId="2B386124" w14:textId="77777777" w:rsidR="0080467F" w:rsidRDefault="0080467F" w:rsidP="0080467F">
            <w:r>
              <w:t>40</w:t>
            </w:r>
          </w:p>
        </w:tc>
        <w:tc>
          <w:tcPr>
            <w:tcW w:w="799" w:type="dxa"/>
            <w:tcBorders>
              <w:top w:val="single" w:sz="4" w:space="0" w:color="auto"/>
            </w:tcBorders>
          </w:tcPr>
          <w:p w14:paraId="2CF372DA" w14:textId="77777777" w:rsidR="0080467F" w:rsidRDefault="0080467F" w:rsidP="0080467F">
            <w:r>
              <w:t>100</w:t>
            </w:r>
          </w:p>
        </w:tc>
      </w:tr>
      <w:tr w:rsidR="0080467F" w14:paraId="762AA1E2" w14:textId="77777777" w:rsidTr="0080467F">
        <w:tc>
          <w:tcPr>
            <w:tcW w:w="7366" w:type="dxa"/>
          </w:tcPr>
          <w:p w14:paraId="4F8A4A9D" w14:textId="77777777" w:rsidR="0080467F" w:rsidRPr="00D547F3" w:rsidRDefault="0080467F" w:rsidP="0080467F">
            <w:r>
              <w:t xml:space="preserve">Table 3.3  </w:t>
            </w:r>
            <w:r>
              <w:fldChar w:fldCharType="begin" w:fldLock="1"/>
            </w:r>
            <w:r>
              <w:instrText>ADDIN CSL_CITATION { "citationItems" : [ { "id" : "ITEM-1", "itemData" : { "ISBN" : "978-0-582-09861-9 (pbk)", "author" : [ { "dropping-particle" : "", "family" : "Jones", "given" : "J. A. A.", "non-dropping-particle" : "", "parse-names" : false, "suffix" : "" } ], "id" : "ITEM-1", "issued" : { "date-parts" : [ [ "1997" ] ] }, "publisher" : "Routledge", "title" : "Global Hydrology: Processes, Resources and Environmental Management", "type" : "book" }, "uris" : [ "http://www.mendeley.com/documents/?uuid=4f2c3787-851b-4793-a039-6187cce00f7a" ] } ], "mendeley" : { "formattedCitation" : "(Jones, 1997)", "plainTextFormattedCitation" : "(Jones, 1997)", "previouslyFormattedCitation" : "(Jones, 1997)" }, "properties" : { "noteIndex" : 0 }, "schema" : "https://github.com/citation-style-language/schema/raw/master/csl-citation.json" }</w:instrText>
            </w:r>
            <w:r>
              <w:fldChar w:fldCharType="separate"/>
            </w:r>
            <w:r w:rsidRPr="00B42375">
              <w:rPr>
                <w:noProof/>
              </w:rPr>
              <w:t>(Jones, 1997)</w:t>
            </w:r>
            <w:r>
              <w:fldChar w:fldCharType="end"/>
            </w:r>
            <w:r>
              <w:t xml:space="preserve"> [mm/h]</w:t>
            </w:r>
          </w:p>
        </w:tc>
        <w:tc>
          <w:tcPr>
            <w:tcW w:w="851" w:type="dxa"/>
          </w:tcPr>
          <w:p w14:paraId="075D56A9" w14:textId="77777777" w:rsidR="0080467F" w:rsidRDefault="0080467F" w:rsidP="0080467F">
            <w:r>
              <w:t>6</w:t>
            </w:r>
          </w:p>
        </w:tc>
        <w:tc>
          <w:tcPr>
            <w:tcW w:w="799" w:type="dxa"/>
          </w:tcPr>
          <w:p w14:paraId="22D23AE8" w14:textId="77777777" w:rsidR="0080467F" w:rsidRDefault="0080467F" w:rsidP="0080467F">
            <w:r>
              <w:t>76</w:t>
            </w:r>
          </w:p>
        </w:tc>
      </w:tr>
      <w:tr w:rsidR="0080467F" w14:paraId="560AB8E5" w14:textId="77777777" w:rsidTr="0080467F">
        <w:tc>
          <w:tcPr>
            <w:tcW w:w="7366" w:type="dxa"/>
            <w:tcBorders>
              <w:bottom w:val="single" w:sz="4" w:space="0" w:color="auto"/>
            </w:tcBorders>
          </w:tcPr>
          <w:p w14:paraId="5C913F81" w14:textId="77777777" w:rsidR="0080467F" w:rsidRDefault="0080467F" w:rsidP="0080467F">
            <w:r>
              <w:t xml:space="preserve">Table 3 </w:t>
            </w:r>
            <w:r>
              <w:fldChar w:fldCharType="begin" w:fldLock="1"/>
            </w:r>
            <w:r>
              <w:instrText>ADDIN CSL_CITATION { "citationItems" : [ { "id" : "ITEM-1", "itemData" : { "DOI" : "10.1016/0016-7061(95)00062-3", "ISBN" : "0016-7061", "ISSN" : "00167061", "abstract" : "Infiltration is the key process in the rainfall-runoff relationship. Little is known, however, about the seasonal and spatial variability, which is important for the behaviour of the slope surface geomorphological processes.  The infiltration rates for contrasting slopes in southeast Spain have been measured by means of simulated rainfall and ponding. A north- and a south-facing slope were selected to analyze effects of aspect. The results show that aspect as well as slope position and vegetation cover determine the steady state infiltration rates.  Moreover, seasonal changes play an important role in the soil hydrology. During summer the infiltration rates are high, no runoff is observed on vegetation covered soils. On the bare surfaces, runoff was only 10% of the rainfall. During the wet season, especially in autumn, the infiltration rates are lower, and runoff coefficients equal to 0.3. For the vegetated surfaces, runoff is negligible.  Infiltration measurements by means of ponding and simulated rainfall are both suitable to study the infiltration process. In the present study, the infiltration rates measured by cylinder infiltrometer were 8 times greater than by rainfall simulation at 55 mm h\u22121.", "author" : [ { "dropping-particle" : "", "family" : "Cerd\u00e0", "given" : "A.", "non-dropping-particle" : "", "parse-names" : false, "suffix" : "" } ], "container-title" : "Geoderma", "id" : "ITEM-1", "issue" : "3-4", "issued" : { "date-parts" : [ [ "1996" ] ] }, "page" : "217-232", "title" : "Seasonal variability of infiltration rates under contrasting slope conditions in southeast Spain", "type" : "article-journal", "volume" : "69" }, "uris" : [ "http://www.mendeley.com/documents/?uuid=9c27b31a-89b6-4c66-8d4d-03c6bc29a257" ] } ], "mendeley" : { "formattedCitation" : "(Cerd\u00e0, 1996)", "plainTextFormattedCitation" : "(Cerd\u00e0, 1996)", "previouslyFormattedCitation" : "(Cerd\u00e0, 1996)" }, "properties" : { "noteIndex" : 0 }, "schema" : "https://github.com/citation-style-language/schema/raw/master/csl-citation.json" }</w:instrText>
            </w:r>
            <w:r>
              <w:fldChar w:fldCharType="separate"/>
            </w:r>
            <w:r w:rsidRPr="008A0A1D">
              <w:rPr>
                <w:noProof/>
              </w:rPr>
              <w:t>(Cerdà, 1996)</w:t>
            </w:r>
            <w:r>
              <w:fldChar w:fldCharType="end"/>
            </w:r>
            <w:r>
              <w:t xml:space="preserve"> [mm/h]</w:t>
            </w:r>
          </w:p>
        </w:tc>
        <w:tc>
          <w:tcPr>
            <w:tcW w:w="851" w:type="dxa"/>
            <w:tcBorders>
              <w:bottom w:val="single" w:sz="4" w:space="0" w:color="auto"/>
            </w:tcBorders>
          </w:tcPr>
          <w:p w14:paraId="4B3E20FD" w14:textId="77777777" w:rsidR="0080467F" w:rsidRDefault="0080467F" w:rsidP="0080467F">
            <w:r>
              <w:t>50</w:t>
            </w:r>
          </w:p>
        </w:tc>
        <w:tc>
          <w:tcPr>
            <w:tcW w:w="799" w:type="dxa"/>
            <w:tcBorders>
              <w:bottom w:val="single" w:sz="4" w:space="0" w:color="auto"/>
            </w:tcBorders>
          </w:tcPr>
          <w:p w14:paraId="29845DAF" w14:textId="77777777" w:rsidR="0080467F" w:rsidRDefault="0080467F" w:rsidP="0080467F">
            <w:r>
              <w:t>770</w:t>
            </w:r>
          </w:p>
        </w:tc>
      </w:tr>
    </w:tbl>
    <w:p w14:paraId="52C1B8AC" w14:textId="1A76859D" w:rsidR="0069271E" w:rsidRDefault="0069271E" w:rsidP="006846A2"/>
    <w:p w14:paraId="6CB5F992" w14:textId="3BD8B790" w:rsidR="0069271E" w:rsidRDefault="0069271E" w:rsidP="0069271E">
      <w:pPr>
        <w:pStyle w:val="Caption"/>
        <w:keepNext/>
      </w:pPr>
      <w:bookmarkStart w:id="70" w:name="_Ref527721679"/>
      <w:r>
        <w:t xml:space="preserve">Table </w:t>
      </w:r>
      <w:r>
        <w:fldChar w:fldCharType="begin"/>
      </w:r>
      <w:r>
        <w:instrText xml:space="preserve"> SEQ Table \* ARABIC </w:instrText>
      </w:r>
      <w:r>
        <w:fldChar w:fldCharType="separate"/>
      </w:r>
      <w:r w:rsidR="00711D6B">
        <w:rPr>
          <w:noProof/>
        </w:rPr>
        <w:t>7</w:t>
      </w:r>
      <w:r>
        <w:fldChar w:fldCharType="end"/>
      </w:r>
      <w:bookmarkEnd w:id="70"/>
      <w:r>
        <w:t>: Literature-based ranges for soil moisture parameter "maximum soil moisture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16D70253" w14:textId="77777777" w:rsidTr="0080467F">
        <w:tc>
          <w:tcPr>
            <w:tcW w:w="7366" w:type="dxa"/>
            <w:tcBorders>
              <w:top w:val="single" w:sz="4" w:space="0" w:color="auto"/>
              <w:bottom w:val="single" w:sz="4" w:space="0" w:color="auto"/>
            </w:tcBorders>
          </w:tcPr>
          <w:p w14:paraId="5AFC8890" w14:textId="77777777" w:rsidR="0080467F" w:rsidRPr="00FC2C1B" w:rsidRDefault="0080467F" w:rsidP="0080467F">
            <w:pPr>
              <w:rPr>
                <w:b/>
              </w:rPr>
            </w:pPr>
            <w:r w:rsidRPr="00FC2C1B">
              <w:rPr>
                <w:b/>
              </w:rPr>
              <w:t>Soil moisture bucket</w:t>
            </w:r>
            <w:r>
              <w:rPr>
                <w:b/>
              </w:rPr>
              <w:t xml:space="preserve"> [mm]</w:t>
            </w:r>
          </w:p>
        </w:tc>
        <w:tc>
          <w:tcPr>
            <w:tcW w:w="851" w:type="dxa"/>
            <w:tcBorders>
              <w:top w:val="single" w:sz="4" w:space="0" w:color="auto"/>
              <w:bottom w:val="single" w:sz="4" w:space="0" w:color="auto"/>
            </w:tcBorders>
          </w:tcPr>
          <w:p w14:paraId="250FD388" w14:textId="76BE3E81"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6B32CC5D" w14:textId="7B70DCB6" w:rsidR="0080467F" w:rsidRPr="00FC2C1B" w:rsidRDefault="0080467F" w:rsidP="0080467F">
            <w:pPr>
              <w:rPr>
                <w:b/>
              </w:rPr>
            </w:pPr>
            <w:r w:rsidRPr="00FC2C1B">
              <w:rPr>
                <w:b/>
              </w:rPr>
              <w:t>Max</w:t>
            </w:r>
          </w:p>
        </w:tc>
      </w:tr>
      <w:tr w:rsidR="0080467F" w14:paraId="5AAB5477" w14:textId="77777777" w:rsidTr="0080467F">
        <w:tc>
          <w:tcPr>
            <w:tcW w:w="7366" w:type="dxa"/>
            <w:tcBorders>
              <w:top w:val="single" w:sz="4" w:space="0" w:color="auto"/>
            </w:tcBorders>
          </w:tcPr>
          <w:p w14:paraId="63EFD208" w14:textId="72CF1A15" w:rsidR="0080467F" w:rsidRDefault="0080467F" w:rsidP="0080467F">
            <w:r>
              <w:t xml:space="preserve">Figure 11.11b </w:t>
            </w:r>
            <w:r>
              <w:fldChar w:fldCharType="begin" w:fldLock="1"/>
            </w:r>
            <w:r w:rsidR="008D7056">
              <w:instrText>ADDIN CSL_CITATION { "citationItems" : [ { "id" : "ITEM-1", "itemData" : { "ISBN" : "1-887201-35-1", "author" : [ { "dropping-particle" : "", "family" : "Chiew", "given" : "F.H.S.", "non-dropping-particle" : "", "parse-names" : false, "suffix" : "" }, { "dropping-particle" : "", "family" : "Peel", "given" : "M.C.", "non-dropping-particle" : "", "parse-names" : false, "suffix" : "" }, { "dropping-particle" : "", "family" : "Western", "given" : "A.W.", "non-dropping-particle" : "", "parse-names" : false, "suffix" : "" } ], "chapter-number" : "11", "container-title" : "Mathematical Models of Small Watershed Hydrology", "editor" : [ { "dropping-particle" : "", "family" : "Singh", "given" : "V.P.", "non-dropping-particle" : "", "parse-names" : false, "suffix" : "" }, { "dropping-particle" : "", "family" : "Frevert", "given" : "D.K.", "non-dropping-particle" : "", "parse-names" : false, "suffix" : "" } ], "id" : "ITEM-1", "issued" : { "date-parts" : [ [ "2002" ] ] }, "page" : "335-367", "publisher" : "Water Resources Publications LLC, USA", "publisher-place" : "Chelsea, Michigan, USA", "title" : "Application and testing of the simple rainfall-runoff model SIMHYD", "type" : "chapter" }, "uris" : [ "http://www.mendeley.com/documents/?uuid=f6d9cba3-da01-47c6-8da5-73e3439bfafb" ] } ], "mendeley" : { "formattedCitation" : "(Chiew et al., 2002)", "plainTextFormattedCitation" : "(Chiew et al., 2002)", "previouslyFormattedCitation" : "(F.H.S. Chiew et al., 2002)" }, "properties" : { "noteIndex" : 0 }, "schema" : "https://github.com/citation-style-language/schema/raw/master/csl-citation.json" }</w:instrText>
            </w:r>
            <w:r>
              <w:fldChar w:fldCharType="separate"/>
            </w:r>
            <w:r w:rsidR="008D7056" w:rsidRPr="008D7056">
              <w:rPr>
                <w:noProof/>
              </w:rPr>
              <w:t>(Chiew et al., 2002)</w:t>
            </w:r>
            <w:r>
              <w:fldChar w:fldCharType="end"/>
            </w:r>
          </w:p>
        </w:tc>
        <w:tc>
          <w:tcPr>
            <w:tcW w:w="851" w:type="dxa"/>
            <w:tcBorders>
              <w:top w:val="single" w:sz="4" w:space="0" w:color="auto"/>
            </w:tcBorders>
          </w:tcPr>
          <w:p w14:paraId="025975D8" w14:textId="77777777" w:rsidR="0080467F" w:rsidRDefault="0080467F" w:rsidP="0080467F">
            <w:r>
              <w:t>0</w:t>
            </w:r>
          </w:p>
        </w:tc>
        <w:tc>
          <w:tcPr>
            <w:tcW w:w="799" w:type="dxa"/>
            <w:tcBorders>
              <w:top w:val="single" w:sz="4" w:space="0" w:color="auto"/>
            </w:tcBorders>
          </w:tcPr>
          <w:p w14:paraId="3D0A9964" w14:textId="77777777" w:rsidR="0080467F" w:rsidRDefault="0080467F" w:rsidP="0080467F">
            <w:r>
              <w:t>500</w:t>
            </w:r>
          </w:p>
        </w:tc>
      </w:tr>
      <w:tr w:rsidR="0080467F" w14:paraId="3D6D3F1E" w14:textId="77777777" w:rsidTr="0080467F">
        <w:tc>
          <w:tcPr>
            <w:tcW w:w="7366" w:type="dxa"/>
          </w:tcPr>
          <w:p w14:paraId="79D4407A" w14:textId="6E3DB47A" w:rsidR="0080467F" w:rsidRDefault="0080467F" w:rsidP="0080467F">
            <w:r>
              <w:t xml:space="preserve">Table 3 </w:t>
            </w:r>
            <w:r>
              <w:fldChar w:fldCharType="begin" w:fldLock="1"/>
            </w:r>
            <w:r w:rsidR="008D7056">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"(F. Chiew &amp; McMahon, 1994)" }, "properties" : { "noteIndex" : 0 }, "schema" : "https://github.com/citation-style-language/schema/raw/master/csl-citation.json" }</w:instrText>
            </w:r>
            <w:r>
              <w:fldChar w:fldCharType="separate"/>
            </w:r>
            <w:r w:rsidR="008D7056" w:rsidRPr="008D7056">
              <w:rPr>
                <w:noProof/>
              </w:rPr>
              <w:t>(Chiew and McMahon, 1994)</w:t>
            </w:r>
            <w:r>
              <w:fldChar w:fldCharType="end"/>
            </w:r>
          </w:p>
        </w:tc>
        <w:tc>
          <w:tcPr>
            <w:tcW w:w="851" w:type="dxa"/>
          </w:tcPr>
          <w:p w14:paraId="5EBA940F" w14:textId="77777777" w:rsidR="0080467F" w:rsidRDefault="0080467F" w:rsidP="0080467F">
            <w:r>
              <w:t>65</w:t>
            </w:r>
          </w:p>
        </w:tc>
        <w:tc>
          <w:tcPr>
            <w:tcW w:w="799" w:type="dxa"/>
          </w:tcPr>
          <w:p w14:paraId="36CEFA83" w14:textId="77777777" w:rsidR="0080467F" w:rsidRDefault="0080467F" w:rsidP="0080467F">
            <w:r>
              <w:t>400</w:t>
            </w:r>
          </w:p>
        </w:tc>
      </w:tr>
      <w:tr w:rsidR="0080467F" w14:paraId="03771807" w14:textId="77777777" w:rsidTr="0080467F">
        <w:tc>
          <w:tcPr>
            <w:tcW w:w="7366" w:type="dxa"/>
          </w:tcPr>
          <w:p w14:paraId="231B3F56" w14:textId="22CD9123" w:rsidR="0080467F" w:rsidRDefault="0080467F" w:rsidP="0080467F">
            <w:r>
              <w:t xml:space="preserve">Table 2 </w:t>
            </w:r>
            <w:r>
              <w:fldChar w:fldCharType="begin" w:fldLock="1"/>
            </w:r>
            <w:r w:rsidR="008D7056">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"(Jan Seibert, 1997)" }, "properties" : { "noteIndex" : 0 }, "schema" : "https://github.com/citation-style-language/schema/raw/master/csl-citation.json" }</w:instrText>
            </w:r>
            <w:r>
              <w:fldChar w:fldCharType="separate"/>
            </w:r>
            <w:r w:rsidR="008D7056" w:rsidRPr="008D7056">
              <w:rPr>
                <w:noProof/>
              </w:rPr>
              <w:t>(Seibert, 1997)</w:t>
            </w:r>
            <w:r>
              <w:fldChar w:fldCharType="end"/>
            </w:r>
          </w:p>
        </w:tc>
        <w:tc>
          <w:tcPr>
            <w:tcW w:w="851" w:type="dxa"/>
          </w:tcPr>
          <w:p w14:paraId="67598D1F" w14:textId="77777777" w:rsidR="0080467F" w:rsidRDefault="0080467F" w:rsidP="0080467F">
            <w:r>
              <w:t>50</w:t>
            </w:r>
          </w:p>
        </w:tc>
        <w:tc>
          <w:tcPr>
            <w:tcW w:w="799" w:type="dxa"/>
          </w:tcPr>
          <w:p w14:paraId="7187D804" w14:textId="77777777" w:rsidR="0080467F" w:rsidRDefault="0080467F" w:rsidP="0080467F">
            <w:r>
              <w:t>500</w:t>
            </w:r>
          </w:p>
        </w:tc>
      </w:tr>
      <w:tr w:rsidR="0080467F" w14:paraId="590BD338" w14:textId="77777777" w:rsidTr="0080467F">
        <w:tc>
          <w:tcPr>
            <w:tcW w:w="7366" w:type="dxa"/>
          </w:tcPr>
          <w:p w14:paraId="0AE180B7" w14:textId="3CC328E3" w:rsidR="0080467F" w:rsidRDefault="0080467F" w:rsidP="0080467F">
            <w:r>
              <w:t xml:space="preserve">Table 1 </w:t>
            </w:r>
            <w:r>
              <w:fldChar w:fldCharType="begin" w:fldLock="1"/>
            </w:r>
            <w:r w:rsidR="008D7056">
              <w:instrText>ADDIN CSL_CITATION { "citationItems" : [ { "id" : "ITEM-1", "itemData" : { "DOI" : "10.1016/j.wse.2015.12.002", "ISSN" : "16742370", "abstract" : "This study aimed to investigate the effects of temporal variability on the optimization of the Hydrologiska Byr\u00e5ns Vattenbalansavedlning (HBV) model, as well as the calibration performance using manual optimization and average parameter values. By applying the HBV model to the Jiangwan Catchment, whose geological features include lots of cracks and gaps, simulations under various schemes were developed: short, medium-length, and long temporal calibrations. The results show that, with long temporal calibration, the objective function values of the Nash-Sutcliffe efficiency coefficient (NSE), relative error (RE), root mean square error (RMSE), and high flow ratio generally deliver a preferable simulation. Although NSE and RMSE are relatively stable with different temporal scales, significant improvements to RE and the high flow ratio are seen with longer temporal calibration. It is also noted that use of average parameter values does not lead to better simulation results compared with manual optimization. With medium-length temporal calibration, manual optimization delivers the best simulation results, with NSE, RE, RMSE, and the high flow ratio being 0.563 6, 0.122 3, 0.978 8, and 0.854 7, respectively; and calibration using average parameter values delivers NSE, RE, RMSE, and the high flow ratio of 0.481 1, 0.467 6, 1.021 0, and 2.784 0, respectively. Similar behavior is found with long temporal calibration, when NSE, RE, RMSE, and the high flow ratio using manual optimization are 0.525 3, -0.069 2, 1.058 0, and 0.980 0, respectively, as compared with 0.490 3, 0.224 8, 1.096 2, and 0.547 9, respectively, using average parameter values. This study shows that selection of longer periods of temporal calibration in hydrological analysis delivers better simulation in general for water balance analysis.", "author" : [ { "dropping-particle" : "", "family" : "Rusli", "given" : "Steven Reinaldo", "non-dropping-particle" : "", "parse-names" : false, "suffix" : "" }, { "dropping-particle" : "", "family" : "Yudianto", "given" : "Doddi", "non-dropping-particle" : "", "parse-names" : false, "suffix" : "" }, { "dropping-particle" : "", "family" : "Liu", "given" : "Jin tao", "non-dropping-particle" : "", "parse-names" : false, "suffix" : "" } ], "container-title" : "Water Science and Engineering", "id" : "ITEM-1", "issue" : "4", "issued" : { "date-parts" : [ [ "2015" ] ] }, "page" : "291-300", "publisher" : "Elsevier Ltd", "title" : "Effects of temporal variability on HBV model calibration", "type" : "article-journal", "volume" : "8" }, "uris" : [ "http://www.mendeley.com/documents/?uuid=ae424093-91b5-4e3b-8ab0-a5bcacae523e" ] } ], "mendeley" : { "formattedCitation" : "(Rusli et al., 2015)", "plainTextFormattedCitation" : "(Rusli et al., 2015)", "previouslyFormattedCitation" : "(Rusli, Yudianto, &amp; Liu, 2015)" }, "properties" : { "noteIndex" : 0 }, "schema" : "https://github.com/citation-style-language/schema/raw/master/csl-citation.json" }</w:instrText>
            </w:r>
            <w:r>
              <w:fldChar w:fldCharType="separate"/>
            </w:r>
            <w:r w:rsidR="008D7056" w:rsidRPr="008D7056">
              <w:rPr>
                <w:noProof/>
              </w:rPr>
              <w:t>(Rusli et al., 2015)</w:t>
            </w:r>
            <w:r>
              <w:fldChar w:fldCharType="end"/>
            </w:r>
          </w:p>
        </w:tc>
        <w:tc>
          <w:tcPr>
            <w:tcW w:w="851" w:type="dxa"/>
          </w:tcPr>
          <w:p w14:paraId="08139A7D" w14:textId="77777777" w:rsidR="0080467F" w:rsidRDefault="0080467F" w:rsidP="0080467F">
            <w:r>
              <w:t>100</w:t>
            </w:r>
          </w:p>
        </w:tc>
        <w:tc>
          <w:tcPr>
            <w:tcW w:w="799" w:type="dxa"/>
          </w:tcPr>
          <w:p w14:paraId="731A751D" w14:textId="77777777" w:rsidR="0080467F" w:rsidRDefault="0080467F" w:rsidP="0080467F">
            <w:r>
              <w:t>800</w:t>
            </w:r>
          </w:p>
        </w:tc>
      </w:tr>
      <w:tr w:rsidR="0080467F" w14:paraId="2512EBE6" w14:textId="77777777" w:rsidTr="0080467F">
        <w:tc>
          <w:tcPr>
            <w:tcW w:w="7366" w:type="dxa"/>
          </w:tcPr>
          <w:p w14:paraId="35B2E496" w14:textId="25E0A226" w:rsidR="0080467F" w:rsidRDefault="0080467F" w:rsidP="0080467F">
            <w:r>
              <w:t xml:space="preserve">Table 1 </w:t>
            </w:r>
            <w:r>
              <w:fldChar w:fldCharType="begin" w:fldLock="1"/>
            </w:r>
            <w:r w:rsidR="00BA33C6">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"(Kollat et al., 2012)" }, "properties" : { "noteIndex" : 0 }, "schema" : "https://github.com/citation-style-language/schema/raw/master/csl-citation.json" }</w:instrText>
            </w:r>
            <w:r>
              <w:fldChar w:fldCharType="separate"/>
            </w:r>
            <w:r w:rsidR="00AB65B5" w:rsidRPr="00AB65B5">
              <w:rPr>
                <w:noProof/>
              </w:rPr>
              <w:t>(Kollat et al., 2012)</w:t>
            </w:r>
            <w:r>
              <w:fldChar w:fldCharType="end"/>
            </w:r>
          </w:p>
        </w:tc>
        <w:tc>
          <w:tcPr>
            <w:tcW w:w="851" w:type="dxa"/>
          </w:tcPr>
          <w:p w14:paraId="2AF80EC8" w14:textId="77777777" w:rsidR="0080467F" w:rsidRDefault="0080467F" w:rsidP="0080467F">
            <w:r>
              <w:t>0</w:t>
            </w:r>
          </w:p>
        </w:tc>
        <w:tc>
          <w:tcPr>
            <w:tcW w:w="799" w:type="dxa"/>
          </w:tcPr>
          <w:p w14:paraId="095BE2A8" w14:textId="77777777" w:rsidR="0080467F" w:rsidRDefault="0080467F" w:rsidP="0080467F">
            <w:r>
              <w:t>2000</w:t>
            </w:r>
          </w:p>
        </w:tc>
      </w:tr>
      <w:tr w:rsidR="0080467F" w14:paraId="3C5913E1" w14:textId="77777777" w:rsidTr="0080467F">
        <w:tc>
          <w:tcPr>
            <w:tcW w:w="7366" w:type="dxa"/>
          </w:tcPr>
          <w:p w14:paraId="61F0981D" w14:textId="7E2E444F" w:rsidR="0080467F" w:rsidRDefault="0080467F" w:rsidP="0080467F">
            <w:r>
              <w:t xml:space="preserve">Table A3 </w:t>
            </w:r>
            <w:r>
              <w:fldChar w:fldCharType="begin" w:fldLock="1"/>
            </w:r>
            <w:r w:rsidR="008D7056">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"(J. Seibert &amp; Vis, 2012)" }, "properties" : { "noteIndex" : 0 }, "schema" : "https://github.com/citation-style-language/schema/raw/master/csl-citation.json" }</w:instrText>
            </w:r>
            <w:r>
              <w:fldChar w:fldCharType="separate"/>
            </w:r>
            <w:r w:rsidR="008D7056" w:rsidRPr="008D7056">
              <w:rPr>
                <w:noProof/>
              </w:rPr>
              <w:t>(Seibert and Vis, 2012)</w:t>
            </w:r>
            <w:r>
              <w:fldChar w:fldCharType="end"/>
            </w:r>
          </w:p>
        </w:tc>
        <w:tc>
          <w:tcPr>
            <w:tcW w:w="851" w:type="dxa"/>
          </w:tcPr>
          <w:p w14:paraId="66088E43" w14:textId="77777777" w:rsidR="0080467F" w:rsidRDefault="0080467F" w:rsidP="0080467F">
            <w:r>
              <w:t>50</w:t>
            </w:r>
          </w:p>
        </w:tc>
        <w:tc>
          <w:tcPr>
            <w:tcW w:w="799" w:type="dxa"/>
          </w:tcPr>
          <w:p w14:paraId="71469899" w14:textId="77777777" w:rsidR="0080467F" w:rsidRDefault="0080467F" w:rsidP="0080467F">
            <w:r>
              <w:t>500</w:t>
            </w:r>
          </w:p>
        </w:tc>
      </w:tr>
      <w:tr w:rsidR="0080467F" w14:paraId="08C6F59C" w14:textId="77777777" w:rsidTr="0080467F">
        <w:tc>
          <w:tcPr>
            <w:tcW w:w="7366" w:type="dxa"/>
            <w:tcBorders>
              <w:bottom w:val="single" w:sz="4" w:space="0" w:color="auto"/>
            </w:tcBorders>
          </w:tcPr>
          <w:p w14:paraId="405C609A" w14:textId="64A59C4A" w:rsidR="0080467F" w:rsidRDefault="0080467F" w:rsidP="0080467F">
            <w:r>
              <w:t xml:space="preserve">Table 3 </w:t>
            </w:r>
            <w:r>
              <w:fldChar w:fldCharType="begin" w:fldLock="1"/>
            </w:r>
            <w:r w:rsidR="008D7056">
              <w:instrText>ADDIN CSL_CITATION { "citationItems" : [ { "id" : "ITEM-1", "itemData" : { "DOI" : "10.1016/j.envres.2015.01.002", "ISBN" : "0013-9351", "ISSN" : "10960953", "PMID" : "25680241", "abstract" : "Lacking observation data for calibration constrains applications of hydrological models to estimate daily time series of streamflow. Recent improvements in remote sensing enable detection of river water-surface width from satellite observations, making possible the tracking of streamflow from space. In this study, a method calibrating hydrological models using river width derived from remote sensing is demonstrated through application to the ungauged Irrawaddy Basin in Myanmar. Generalized likelihood uncertainty estimation (GLUE) is selected as a tool for automatic calibration and uncertainty analysis. Of 50,000 randomly generated parameter sets, 997 are identified as behavioral, based on comparing model simulation with satellite observations. The uncertainty band of streamflow simulation can span most of 10-year average monthly observed streamflow for moderate and high flow conditions. Nash-Sutcliffe efficiency is 95.7% for the simulated streamflow at the 50% quantile. These results indicate that application to the target basin is generally successful. Beyond evaluating the method in a basin lacking streamflow data, difficulties and possible solutions for applications in the real world are addressed to promote future use of the proposed method in more ungauged basins.", "author" : [ { "dropping-particle" : "", "family" : "Sun", "given" : "Wenchao", "non-dropping-particle" : "", "parse-names" : false, "suffix" : "" }, { "dropping-particle" : "", "family" : "Ishidaira", "given" : "Hiroshi", "non-dropping-particle" : "", "parse-names" : false, "suffix" : "" }, { "dropping-particle" : "", "family" : "Bastola", "given" : "Satish", "non-dropping-particle" : "", "parse-names" : false, "suffix" : "" }, { "dropping-particle" : "", "family" : "Yu", "given" : "Jingshan", "non-dropping-particle" : "", "parse-names" : false, "suffix" : "" } ], "container-title" : "Environmental Research", "id" : "ITEM-1", "issued" : { "date-parts" : [ [ "2015" ] ] }, "page" : "36-45", "publisher" : "Elsevier", "title" : "Estimating daily time series of streamflow using hydrological model calibrated based on satellite observations of river water surface width: Toward real world applications", "type" : "article-journal", "volume" : "139" }, "uris" : [ "http://www.mendeley.com/documents/?uuid=d319545d-52f8-4944-88ef-cdeb05814358" ] } ], "mendeley" : { "formattedCitation" : "(Sun et al., 2015)", "plainTextFormattedCitation" : "(Sun et al., 2015)", "previouslyFormattedCitation" : "(Sun, Ishidaira, Bastola, &amp; Yu, 2015)" }, "properties" : { "noteIndex" : 0 }, "schema" : "https://github.com/citation-style-language/schema/raw/master/csl-citation.json" }</w:instrText>
            </w:r>
            <w:r>
              <w:fldChar w:fldCharType="separate"/>
            </w:r>
            <w:r w:rsidR="008D7056" w:rsidRPr="008D7056">
              <w:rPr>
                <w:noProof/>
              </w:rPr>
              <w:t>(Sun et al., 2015)</w:t>
            </w:r>
            <w:r>
              <w:fldChar w:fldCharType="end"/>
            </w:r>
          </w:p>
        </w:tc>
        <w:tc>
          <w:tcPr>
            <w:tcW w:w="851" w:type="dxa"/>
            <w:tcBorders>
              <w:bottom w:val="single" w:sz="4" w:space="0" w:color="auto"/>
            </w:tcBorders>
          </w:tcPr>
          <w:p w14:paraId="32F2C0D3" w14:textId="77777777" w:rsidR="0080467F" w:rsidRDefault="0080467F" w:rsidP="0080467F">
            <w:r>
              <w:t>1</w:t>
            </w:r>
          </w:p>
        </w:tc>
        <w:tc>
          <w:tcPr>
            <w:tcW w:w="799" w:type="dxa"/>
            <w:tcBorders>
              <w:bottom w:val="single" w:sz="4" w:space="0" w:color="auto"/>
            </w:tcBorders>
          </w:tcPr>
          <w:p w14:paraId="25DC2011" w14:textId="77777777" w:rsidR="0080467F" w:rsidRDefault="0080467F" w:rsidP="0080467F">
            <w:r>
              <w:t>500</w:t>
            </w:r>
          </w:p>
        </w:tc>
      </w:tr>
    </w:tbl>
    <w:p w14:paraId="4FF09121" w14:textId="49695365" w:rsidR="0069271E" w:rsidRDefault="0069271E" w:rsidP="006846A2"/>
    <w:p w14:paraId="2403014B" w14:textId="5B60D9B1" w:rsidR="00C8092D" w:rsidRDefault="00C8092D" w:rsidP="00C8092D">
      <w:pPr>
        <w:pStyle w:val="Caption"/>
        <w:keepNext/>
      </w:pPr>
      <w:bookmarkStart w:id="71" w:name="_Ref527721697"/>
      <w:r>
        <w:t xml:space="preserve">Table </w:t>
      </w:r>
      <w:r>
        <w:fldChar w:fldCharType="begin"/>
      </w:r>
      <w:r>
        <w:instrText xml:space="preserve"> SEQ Table \* ARABIC </w:instrText>
      </w:r>
      <w:r>
        <w:fldChar w:fldCharType="separate"/>
      </w:r>
      <w:r w:rsidR="00711D6B">
        <w:rPr>
          <w:noProof/>
        </w:rPr>
        <w:t>8</w:t>
      </w:r>
      <w:r>
        <w:fldChar w:fldCharType="end"/>
      </w:r>
      <w:bookmarkEnd w:id="71"/>
      <w:r>
        <w:t>: Literature-based ranges for soil moisture parameter "soil depth distribution non-linearity"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1ADD5655" w14:textId="77777777" w:rsidTr="0080467F">
        <w:tc>
          <w:tcPr>
            <w:tcW w:w="7366" w:type="dxa"/>
            <w:tcBorders>
              <w:top w:val="single" w:sz="4" w:space="0" w:color="auto"/>
              <w:bottom w:val="single" w:sz="4" w:space="0" w:color="auto"/>
            </w:tcBorders>
          </w:tcPr>
          <w:p w14:paraId="63868CAB" w14:textId="77777777" w:rsidR="0080467F" w:rsidRPr="00FC2C1B" w:rsidRDefault="0080467F" w:rsidP="0080467F">
            <w:pPr>
              <w:rPr>
                <w:b/>
              </w:rPr>
            </w:pPr>
            <w:r w:rsidRPr="00FC2C1B">
              <w:rPr>
                <w:b/>
              </w:rPr>
              <w:t xml:space="preserve">Soil </w:t>
            </w:r>
            <w:r>
              <w:rPr>
                <w:b/>
              </w:rPr>
              <w:t>depth distribution [-]</w:t>
            </w:r>
          </w:p>
        </w:tc>
        <w:tc>
          <w:tcPr>
            <w:tcW w:w="851" w:type="dxa"/>
            <w:tcBorders>
              <w:top w:val="single" w:sz="4" w:space="0" w:color="auto"/>
              <w:bottom w:val="single" w:sz="4" w:space="0" w:color="auto"/>
            </w:tcBorders>
          </w:tcPr>
          <w:p w14:paraId="3BCF6C5D" w14:textId="0D3C4825"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1F7D095F" w14:textId="5CA86544" w:rsidR="0080467F" w:rsidRPr="00FC2C1B" w:rsidRDefault="0080467F" w:rsidP="0080467F">
            <w:pPr>
              <w:rPr>
                <w:b/>
              </w:rPr>
            </w:pPr>
            <w:r w:rsidRPr="00FC2C1B">
              <w:rPr>
                <w:b/>
              </w:rPr>
              <w:t>Max</w:t>
            </w:r>
          </w:p>
        </w:tc>
      </w:tr>
      <w:tr w:rsidR="0080467F" w14:paraId="4E956D76" w14:textId="77777777" w:rsidTr="0080467F">
        <w:tc>
          <w:tcPr>
            <w:tcW w:w="7366" w:type="dxa"/>
            <w:tcBorders>
              <w:top w:val="single" w:sz="4" w:space="0" w:color="auto"/>
            </w:tcBorders>
          </w:tcPr>
          <w:p w14:paraId="49C81C98" w14:textId="2811A20B" w:rsidR="0080467F" w:rsidRDefault="0080467F" w:rsidP="0080467F">
            <w:r>
              <w:lastRenderedPageBreak/>
              <w:t xml:space="preserve">Table 3 </w:t>
            </w:r>
            <w:r>
              <w:fldChar w:fldCharType="begin" w:fldLock="1"/>
            </w:r>
            <w:r w:rsidR="00BA33C6">
              <w:instrText>ADDIN CSL_CITATION { "citationItems" : [ { "id" : "ITEM-1", "itemData" : { "DOI" : "10.1016/j.envres.2015.01.002", "ISBN" : "0013-9351", "ISSN" : "10960953", "PMID" : "25680241", "abstract" : "Lacking observation data for calibration constrains applications of hydrological models to estimate daily time series of streamflow. Recent improvements in remote sensing enable detection of river water-surface width from satellite observations, making possible the tracking of streamflow from space. In this study, a method calibrating hydrological models using river width derived from remote sensing is demonstrated through application to the ungauged Irrawaddy Basin in Myanmar. Generalized likelihood uncertainty estimation (GLUE) is selected as a tool for automatic calibration and uncertainty analysis. Of 50,000 randomly generated parameter sets, 997 are identified as behavioral, based on comparing model simulation with satellite observations. The uncertainty band of streamflow simulation can span most of 10-year average monthly observed streamflow for moderate and high flow conditions. Nash-Sutcliffe efficiency is 95.7% for the simulated streamflow at the 50% quantile. These results indicate that application to the target basin is generally successful. Beyond evaluating the method in a basin lacking streamflow data, difficulties and possible solutions for applications in the real world are addressed to promote future use of the proposed method in more ungauged basins.", "author" : [ { "dropping-particle" : "", "family" : "Sun", "given" : "Wenchao", "non-dropping-particle" : "", "parse-names" : false, "suffix" : "" }, { "dropping-particle" : "", "family" : "Ishidaira", "given" : "Hiroshi", "non-dropping-particle" : "", "parse-names" : false, "suffix" : "" }, { "dropping-particle" : "", "family" : "Bastola", "given" : "Satish", "non-dropping-particle" : "", "parse-names" : false, "suffix" : "" }, { "dropping-particle" : "", "family" : "Yu", "given" : "Jingshan", "non-dropping-particle" : "", "parse-names" : false, "suffix" : "" } ], "container-title" : "Environmental Research", "id" : "ITEM-1", "issued" : { "date-parts" : [ [ "2015" ] ] }, "page" : "36-45", "publisher" : "Elsevier", "title" : "Estimating daily time series of streamflow using hydrological model calibrated based on satellite observations of river water surface width: Toward real world applications", "type" : "article-journal", "volume" : "139" }, "uris" : [ "http://www.mendeley.com/documents/?uuid=d319545d-52f8-4944-88ef-cdeb05814358" ] } ], "mendeley" : { "formattedCitation" : "(Sun et al., 2015)", "plainTextFormattedCitation" : "(Sun et al., 2015)", "previouslyFormattedCitation" : "(Sun et al., 2015)" }, "properties" : { "noteIndex" : 0 }, "schema" : "https://github.com/citation-style-language/schema/raw/master/csl-citation.json" }</w:instrText>
            </w:r>
            <w:r>
              <w:fldChar w:fldCharType="separate"/>
            </w:r>
            <w:r w:rsidRPr="00AB65B5">
              <w:rPr>
                <w:noProof/>
              </w:rPr>
              <w:t>(Sun et al., 2015)</w:t>
            </w:r>
            <w:r>
              <w:fldChar w:fldCharType="end"/>
            </w:r>
          </w:p>
        </w:tc>
        <w:tc>
          <w:tcPr>
            <w:tcW w:w="851" w:type="dxa"/>
            <w:tcBorders>
              <w:top w:val="single" w:sz="4" w:space="0" w:color="auto"/>
            </w:tcBorders>
          </w:tcPr>
          <w:p w14:paraId="1CFDC9C3" w14:textId="77777777" w:rsidR="0080467F" w:rsidRDefault="0080467F" w:rsidP="0080467F">
            <w:r>
              <w:t>0</w:t>
            </w:r>
          </w:p>
        </w:tc>
        <w:tc>
          <w:tcPr>
            <w:tcW w:w="799" w:type="dxa"/>
            <w:tcBorders>
              <w:top w:val="single" w:sz="4" w:space="0" w:color="auto"/>
            </w:tcBorders>
          </w:tcPr>
          <w:p w14:paraId="4F320FD0" w14:textId="77777777" w:rsidR="0080467F" w:rsidRDefault="0080467F" w:rsidP="0080467F">
            <w:r>
              <w:t>2</w:t>
            </w:r>
          </w:p>
        </w:tc>
      </w:tr>
      <w:tr w:rsidR="0080467F" w14:paraId="0C7237EB" w14:textId="77777777" w:rsidTr="0080467F">
        <w:tc>
          <w:tcPr>
            <w:tcW w:w="7366" w:type="dxa"/>
          </w:tcPr>
          <w:p w14:paraId="55952BF8" w14:textId="77777777" w:rsidR="0080467F" w:rsidRDefault="0080467F" w:rsidP="0080467F">
            <w:r>
              <w:t xml:space="preserve">Figure 9 </w:t>
            </w:r>
            <w:r>
              <w:fldChar w:fldCharType="begin" w:fldLock="1"/>
            </w:r>
            <w:r>
              <w:instrText>ADDIN CSL_CITATION { "citationItems" : [ { "id" : "ITEM-1", "itemData" : { "DOI" : "10.1029/1999WR900119", "ISBN" : "0043-1397", "ISSN" : "00431397", "abstract" : "An approach is described to the calibration of a conceptual rainfall-runoff model, the Probability Distributed Model (PDM), for estimating flood frequencies at gauged sites by continuous flow simulation. A first step was the estimation of routing store parameters by recession curve analysis. Uniform random sampling was then used to search for parameter sets that produced simulations achieving the best fit to observed, hourly flow data over a 2-year period. Goodness of fit was expressed in terms of four objective functions designed to give different degrees of weight to peaks in flow. Flood frequency results were improved, if necessary, by manual adjustment of parameters, with reference to peaks extracted from the entire hourly flow record. Although the primary aim was to reproduce observed peaks, consideration was also given to finding parameter sets capable of generating a realistic overall characterization of the flow regime. Examples are shown where the calibrated model generated simulations that reproduced well the magnitude and frequency distribution of peak flows. Factors affecting the acceptability of these simulations are discussed. For an example catchment, a sensitivity analysis shows that there may be more than one set of parameter values well suited to the simulation of peak flows.", "author" : [ { "dropping-particle" : "", "family" : "Lamb", "given" : "Robert", "non-dropping-particle" : "", "parse-names" : false, "suffix" : "" } ], "container-title" : "Water Resources Research", "id" : "ITEM-1", "issue" : "10", "issued" : { "date-parts" : [ [ "1999" ] ] }, "page" : "3103-3114", "title" : "Calibration of a conceptual rainfall-runoff model for flood frequency estimation by continuous simulation", "type" : "article-journal", "volume" : "35" }, "uris" : [ "http://www.mendeley.com/documents/?uuid=03a50bae-7c7a-4a94-a69e-30d5815a1031" ] } ], "mendeley" : { "formattedCitation" : "(Lamb, 1999)", "plainTextFormattedCitation" : "(Lamb, 1999)", "previouslyFormattedCitation" : "(Lamb, 1999)" }, "properties" : { "noteIndex" : 0 }, "schema" : "https://github.com/citation-style-language/schema/raw/master/csl-citation.json" }</w:instrText>
            </w:r>
            <w:r>
              <w:fldChar w:fldCharType="separate"/>
            </w:r>
            <w:r w:rsidRPr="00E020D6">
              <w:rPr>
                <w:noProof/>
              </w:rPr>
              <w:t>(Lamb, 1999)</w:t>
            </w:r>
            <w:r>
              <w:fldChar w:fldCharType="end"/>
            </w:r>
          </w:p>
        </w:tc>
        <w:tc>
          <w:tcPr>
            <w:tcW w:w="851" w:type="dxa"/>
          </w:tcPr>
          <w:p w14:paraId="56C4BCB5" w14:textId="77777777" w:rsidR="0080467F" w:rsidRDefault="0080467F" w:rsidP="0080467F">
            <w:r>
              <w:t>0</w:t>
            </w:r>
          </w:p>
        </w:tc>
        <w:tc>
          <w:tcPr>
            <w:tcW w:w="799" w:type="dxa"/>
          </w:tcPr>
          <w:p w14:paraId="54885002" w14:textId="77777777" w:rsidR="0080467F" w:rsidRDefault="0080467F" w:rsidP="0080467F">
            <w:r>
              <w:t>2.5</w:t>
            </w:r>
          </w:p>
        </w:tc>
      </w:tr>
      <w:tr w:rsidR="0080467F" w14:paraId="677656B7" w14:textId="77777777" w:rsidTr="0080467F">
        <w:tc>
          <w:tcPr>
            <w:tcW w:w="7366" w:type="dxa"/>
          </w:tcPr>
          <w:p w14:paraId="14D7E806" w14:textId="2B5B80B9" w:rsidR="0080467F" w:rsidRDefault="0080467F" w:rsidP="0080467F">
            <w:r>
              <w:t xml:space="preserve">Table 4 </w:t>
            </w:r>
            <w:r>
              <w:fldChar w:fldCharType="begin" w:fldLock="1"/>
            </w:r>
            <w:r w:rsidR="008D7056">
              <w:instrText>ADDIN CSL_CITATION { "citationItems" : [ { "id" : "ITEM-1", "itemData" : { "DOI" : "10.5194/hessd-6-1907-2009", "ISBN" : "1027-5606", "ISSN" : "10275606", "abstract" : "Data scarcity and model over-parameterisation, leading to model equifinality and large prediction uncer-tainty, are common barriers to effective hydrological mod-elling. The problem can be alleviated by constraining the prior parameter space using parameter regionalisation. A common basis for regionalisation in the UK is the HOST database which provides estimates of hydrological indices for different soil classifications. In our study, Base Flow In-dex is estimated from the HOST database and the power of this index for constraining the parameter space is explored. The method is applied to a highly discretised distributed model of a 12.5 km 2 upland catchment in Wales. To assess probabilistic predictions against flow observations, a prob-abilistic version of the Nash-Sutcliffe efficiency is derived. For six flow gauges with reliable data, this efficiency ranged between 0.70 and 0.81, and inspection of the results shows that the model explains the data well. Knowledge of how Base Flow Index and interception losses may change under future land use management interventions was then used to further condition the model. Two interventions are consid-ered: afforestation of grazed areas, and soil degradation as-sociated with increased grazing intensity. Afforestation leads to median reduction in modelled runoff volume of 24% over the simulated 3 month period; and a median peak flow re-duction ranging from 12 to 15% over the six gauges for the largest simulated event. Uncertainty in all results is low com-pared to prior uncertainty and it is concluded that using Base Flow Index estimated from HOST is a simple and potentially powerful method of conditioning the parameter space under current and future land management.", "author" : [ { "dropping-particle" : "", "family" : "Bulygina", "given" : "N", "non-dropping-particle" : "", "parse-names" : false, "suffix" : "" }, { "dropping-particle" : "", "family" : "Mcintyre", "given" : "N", "non-dropping-particle" : "", "parse-names" : false, "suffix" : "" }, { "dropping-particle" : "", "family" : "Wheater", "given" : "H", "non-dropping-particle" : "", "parse-names" : false, "suffix" : "" } ], "container-title" : "Hydrol. Earth Syst. Sci", "id" : "ITEM-1", "issued" : { "date-parts" : [ [ "2009" ] ] }, "page" : "893-904", "title" : "Conditioning rainfall-runoff model parameters for ungauged catchments and land management impacts analysis", "type" : "article-journal", "volume" : "13" }, "uris" : [ "http://www.mendeley.com/documents/?uuid=1081d72d-cc3a-4b12-b50d-6a748c94407f" ] } ], "mendeley" : { "formattedCitation" : "(Bulygina et al., 2009)", "plainTextFormattedCitation" : "(Bulygina et al., 2009)", "previouslyFormattedCitation" : "(Bulygina, Mcintyre, &amp; Wheater, 2009)" }, "properties" : { "noteIndex" : 0 }, "schema" : "https://github.com/citation-style-language/schema/raw/master/csl-citation.json" }</w:instrText>
            </w:r>
            <w:r>
              <w:fldChar w:fldCharType="separate"/>
            </w:r>
            <w:r w:rsidR="008D7056" w:rsidRPr="008D7056">
              <w:rPr>
                <w:noProof/>
              </w:rPr>
              <w:t>(Bulygina et al., 2009)</w:t>
            </w:r>
            <w:r>
              <w:fldChar w:fldCharType="end"/>
            </w:r>
          </w:p>
        </w:tc>
        <w:tc>
          <w:tcPr>
            <w:tcW w:w="851" w:type="dxa"/>
          </w:tcPr>
          <w:p w14:paraId="39ECE3C1" w14:textId="77777777" w:rsidR="0080467F" w:rsidRDefault="0080467F" w:rsidP="0080467F">
            <w:r>
              <w:t>0</w:t>
            </w:r>
          </w:p>
        </w:tc>
        <w:tc>
          <w:tcPr>
            <w:tcW w:w="799" w:type="dxa"/>
          </w:tcPr>
          <w:p w14:paraId="4FEA3815" w14:textId="77777777" w:rsidR="0080467F" w:rsidRDefault="0080467F" w:rsidP="0080467F">
            <w:r>
              <w:t>2.5</w:t>
            </w:r>
          </w:p>
        </w:tc>
      </w:tr>
      <w:tr w:rsidR="0080467F" w14:paraId="5DDA95FA" w14:textId="77777777" w:rsidTr="0080467F">
        <w:tc>
          <w:tcPr>
            <w:tcW w:w="7366" w:type="dxa"/>
          </w:tcPr>
          <w:p w14:paraId="41E9A98F" w14:textId="086186B3" w:rsidR="0080467F" w:rsidRPr="00F40A7C" w:rsidRDefault="0080467F" w:rsidP="0080467F">
            <w:pPr>
              <w:rPr>
                <w:b/>
              </w:rPr>
            </w:pPr>
            <w:r w:rsidRPr="00E1353E">
              <w:t>Figure 4.12</w:t>
            </w:r>
            <w:r>
              <w:rPr>
                <w:b/>
              </w:rPr>
              <w:t xml:space="preserve"> </w:t>
            </w:r>
            <w:r>
              <w:rPr>
                <w:b/>
              </w:rPr>
              <w:fldChar w:fldCharType="begin" w:fldLock="1"/>
            </w:r>
            <w:r w:rsidR="00BA33C6">
              <w:rPr>
                <w:b/>
              </w:rPr>
              <w:instrText>ADDIN CSL_CITATION { "citationItems" : [ { "id" : "ITEM-1", "itemData" : { "ISBN" : "978-186094-466-6", "author" : [ { "dropping-particle" : "", "family" : "Wagener", "given" : "Thorsten", "non-dropping-particle" : "", "parse-names" : false, "suffix" : "" }, { "dropping-particle" : "", "family" : "Wheater", "given" : "Howard S.", "non-dropping-particle" : "", "parse-names" : false, "suffix" : "" }, { "dropping-particle" : "V.", "family" : "Gupta", "given" : "Hoshin", "non-dropping-particle" : "", "parse-names" : false, "suffix" : "" } ], "editor" : [ { "dropping-particle" : "", "family" : "Wei", "given" : "Tjan Kwang", "non-dropping-particle" : "", "parse-names" : false, "suffix" : "" } ], "id" : "ITEM-1", "issued" : { "date-parts" : [ [ "2004" ] ] }, "publisher" : "Imperial College Press", "title" : "Rainfall-Runoff Modelling in Gauged and Ungauged Catchments", "type" : "book" }, "uris" : [ "http://www.mendeley.com/documents/?uuid=f1984bf5-1757-4c7e-83c6-38b114303e43" ] } ], "mendeley" : { "formattedCitation" : "(Wagener et al., 2004)", "plainTextFormattedCitation" : "(Wagener et al., 2004)", "previouslyFormattedCitation" : "(Wagener et al., 2004)" }, "properties" : { "noteIndex" : 0 }, "schema" : "https://github.com/citation-style-language/schema/raw/master/csl-citation.json" }</w:instrText>
            </w:r>
            <w:r>
              <w:rPr>
                <w:b/>
              </w:rPr>
              <w:fldChar w:fldCharType="separate"/>
            </w:r>
            <w:r w:rsidR="00AB65B5" w:rsidRPr="00AB65B5">
              <w:rPr>
                <w:noProof/>
              </w:rPr>
              <w:t>(Wagener et al., 2004)</w:t>
            </w:r>
            <w:r>
              <w:rPr>
                <w:b/>
              </w:rPr>
              <w:fldChar w:fldCharType="end"/>
            </w:r>
            <w:r w:rsidRPr="00F40A7C">
              <w:rPr>
                <w:b/>
              </w:rPr>
              <w:t xml:space="preserve"> </w:t>
            </w:r>
          </w:p>
        </w:tc>
        <w:tc>
          <w:tcPr>
            <w:tcW w:w="851" w:type="dxa"/>
          </w:tcPr>
          <w:p w14:paraId="3C1AAF30" w14:textId="77777777" w:rsidR="0080467F" w:rsidRDefault="0080467F" w:rsidP="0080467F">
            <w:r>
              <w:t>0</w:t>
            </w:r>
          </w:p>
        </w:tc>
        <w:tc>
          <w:tcPr>
            <w:tcW w:w="799" w:type="dxa"/>
          </w:tcPr>
          <w:p w14:paraId="66BF8EEA" w14:textId="1E41C1FF" w:rsidR="0080467F" w:rsidRDefault="0080467F" w:rsidP="0080467F">
            <w:r>
              <w:t>2</w:t>
            </w:r>
          </w:p>
        </w:tc>
      </w:tr>
      <w:tr w:rsidR="0080467F" w14:paraId="565C0CEA" w14:textId="77777777" w:rsidTr="0080467F">
        <w:tc>
          <w:tcPr>
            <w:tcW w:w="7366" w:type="dxa"/>
          </w:tcPr>
          <w:p w14:paraId="25B87209" w14:textId="19482138" w:rsidR="0080467F" w:rsidRPr="00F40A7C" w:rsidRDefault="0080467F" w:rsidP="0080467F">
            <w:pPr>
              <w:rPr>
                <w:b/>
              </w:rPr>
            </w:pPr>
            <w:r>
              <w:t>P</w:t>
            </w:r>
            <w:r w:rsidRPr="004E5523">
              <w:t>age 700</w:t>
            </w:r>
            <w:r>
              <w:rPr>
                <w:b/>
              </w:rPr>
              <w:t xml:space="preserve"> </w:t>
            </w:r>
            <w:r>
              <w:rPr>
                <w:b/>
              </w:rPr>
              <w:fldChar w:fldCharType="begin" w:fldLock="1"/>
            </w:r>
            <w:r w:rsidR="008D7056">
              <w:rPr>
                <w:b/>
              </w:rPr>
              <w:instrText>ADDIN CSL_CITATION { "citationItems" : [ { "id" : "ITEM-1", "itemData" : { "DOI" : "10.1002/hyp.3360090515", "ISSN" : "08856087", "author" : [ { "dropping-particle" : "", "family" : "Sivapalan", "given" : "Murugesu", "non-dropping-particle" : "", "parse-names" : false, "suffix" : "" }, { "dropping-particle" : "", "family" : "Woods", "given" : "Ross A", "non-dropping-particle" : "", "parse-names" : false, "suffix" : "" } ], "container-title" : "Hydrological Processes", "id" : "ITEM-1", "issue" : "5-6", "issued" : { "date-parts" : [ [ "1995", "6" ] ] }, "page" : "697-717", "title" : "Evaluation of the effects of general circulation models' subgrid variability and patchiness of rainfall and soil moisture on land surface water balance fluxes", "type" : "article-journal", "volume" : "9" }, "uris" : [ "http://www.mendeley.com/documents/?uuid=58d2a800-ce0a-4b08-901a-52ea37bf56ed" ] } ], "mendeley" : { "formattedCitation" : "(Sivapalan and Woods, 1995)", "plainTextFormattedCitation" : "(Sivapalan and Woods, 1995)", "previouslyFormattedCitation" : "(Sivapalan &amp; Woods, 1995)" }, "properties" : { "noteIndex" : 0 }, "schema" : "https://github.com/citation-style-language/schema/raw/master/csl-citation.json" }</w:instrText>
            </w:r>
            <w:r>
              <w:rPr>
                <w:b/>
              </w:rPr>
              <w:fldChar w:fldCharType="separate"/>
            </w:r>
            <w:r w:rsidR="008D7056" w:rsidRPr="008D7056">
              <w:rPr>
                <w:noProof/>
              </w:rPr>
              <w:t>(Sivapalan and Woods, 1995)</w:t>
            </w:r>
            <w:r>
              <w:rPr>
                <w:b/>
              </w:rPr>
              <w:fldChar w:fldCharType="end"/>
            </w:r>
          </w:p>
        </w:tc>
        <w:tc>
          <w:tcPr>
            <w:tcW w:w="851" w:type="dxa"/>
          </w:tcPr>
          <w:p w14:paraId="2FFB916C" w14:textId="77777777" w:rsidR="0080467F" w:rsidRDefault="0080467F" w:rsidP="0080467F"/>
        </w:tc>
        <w:tc>
          <w:tcPr>
            <w:tcW w:w="799" w:type="dxa"/>
          </w:tcPr>
          <w:p w14:paraId="6106A104" w14:textId="77777777" w:rsidR="0080467F" w:rsidRDefault="0080467F" w:rsidP="0080467F">
            <w:r>
              <w:t>4.03</w:t>
            </w:r>
          </w:p>
        </w:tc>
      </w:tr>
      <w:tr w:rsidR="0080467F" w14:paraId="39F307E3" w14:textId="77777777" w:rsidTr="0080467F">
        <w:tc>
          <w:tcPr>
            <w:tcW w:w="7366" w:type="dxa"/>
            <w:tcBorders>
              <w:bottom w:val="single" w:sz="4" w:space="0" w:color="auto"/>
            </w:tcBorders>
          </w:tcPr>
          <w:p w14:paraId="24684D84" w14:textId="2D3AD7A2" w:rsidR="0080467F" w:rsidRPr="00171123" w:rsidRDefault="0080467F" w:rsidP="0080467F">
            <w:r w:rsidRPr="00171123">
              <w:t xml:space="preserve">Figure 4 </w:t>
            </w:r>
            <w:r>
              <w:fldChar w:fldCharType="begin" w:fldLock="1"/>
            </w:r>
            <w:r w:rsidR="008D7056">
              <w:instrText>ADDIN CSL_CITATION { "citationItems" : [ { "id" : "ITEM-1", "itemData" : { "DOI" : "10.1029/2003JD003676", "ISBN" : "0148-0227", "ISSN" : "0148-0227", "abstract" : "In this paper, a framework for transferring model parameters from data-rich areas to data-sparse areas is presented. The study shows that there are two critical steps for the success of transferring model parameters in general. The first is to effectively classify basic available data into clusters, and the second is to establish nonlinear relationships between model parameters and the classified basic available data. The framework for transferring model parameters is illustrated with the b-parameter of the Variable Infiltration Capacity (VIC) land surface model. The b-parameter, which controls the shape of spatial distribution of soil moisture capacity for a study area, usually cannot be directly measured. At present, the VIC b-parameter is generally estimated through model calibration, which is not feasible for applications of regional climate and general circulation model studies because of limited observations. Therefore, to transfer the b-parameter from data-rich to data-sparse areas, an effective approach for estimating the b-parameter for the data-rich areas is necessary. In this paper, we present an alternative approach to estimate the b-parameter values using the State Soil Geographic (STATSGO) database. The methodology of transferring the VIC b-parameter from data-rich areas to data-sparse areas combines a self-organizing map neural network with a K-means clustering method to classify soil data based on soil characteristics. A supervised neural network using a Bayesian regularization method is then developed to describe the nonlinear relationships between the VIC b-parameter and the statistics of soil properties. The framework is tested using soil data from Arkansas, California, Oklahoma, and Texas with encouraging results. A case study at the Illinois River watershed near Watts is carried out to evaluate the impact of the presented parameter transferability framework on model performance. The initial result shows that the b-parameter estimated from the proposed transferability framework provides reasonable model-simulated streamflows when compared to the observations.", "author" : [ { "dropping-particle" : "", "family" : "Huang", "given" : "Maoyi", "non-dropping-particle" : "", "parse-names" : false, "suffix" : "" }, { "dropping-particle" : "", "family" : "Liang", "given" : "Xu", "non-dropping-particle" : "", "parse-names" : false, "suffix" : "" }, { "dropping-particle" : "", "family" : "Liang", "given" : "Yao", "non-dropping-particle" : "", "parse-names" : false, "suffix" : "" } ], "container-title" : "J. Geophys. Res.", "id" : "ITEM-1", "issue" : "D22", "issued" : { "date-parts" : [ [ "2003" ] ] }, "page" : "8864", "title" : "A transferability study of model parameters for the variable infiltration capacity land surface scheme", "type" : "article-journal", "volume" : "108" }, "uris" : [ "http://www.mendeley.com/documents/?uuid=c50ce7c0-e1ec-4880-97d2-94b373eb9d46" ] } ], "mendeley" : { "formattedCitation" : "(Huang et al., 2003)", "plainTextFormattedCitation" : "(Huang et al., 2003)", "previouslyFormattedCitation" : "(Huang, Liang, &amp; Liang, 2003)" }, "properties" : { "noteIndex" : 0 }, "schema" : "https://github.com/citation-style-language/schema/raw/master/csl-citation.json" }</w:instrText>
            </w:r>
            <w:r>
              <w:fldChar w:fldCharType="separate"/>
            </w:r>
            <w:r w:rsidR="008D7056" w:rsidRPr="008D7056">
              <w:rPr>
                <w:noProof/>
              </w:rPr>
              <w:t>(Huang et al., 2003)</w:t>
            </w:r>
            <w:r>
              <w:fldChar w:fldCharType="end"/>
            </w:r>
            <w:r>
              <w:t xml:space="preserve"> Note: estimated values, ~97% &lt; 6</w:t>
            </w:r>
          </w:p>
        </w:tc>
        <w:tc>
          <w:tcPr>
            <w:tcW w:w="851" w:type="dxa"/>
            <w:tcBorders>
              <w:bottom w:val="single" w:sz="4" w:space="0" w:color="auto"/>
            </w:tcBorders>
          </w:tcPr>
          <w:p w14:paraId="507298FE" w14:textId="77777777" w:rsidR="0080467F" w:rsidRDefault="0080467F" w:rsidP="0080467F">
            <w:r>
              <w:t>0</w:t>
            </w:r>
          </w:p>
        </w:tc>
        <w:tc>
          <w:tcPr>
            <w:tcW w:w="799" w:type="dxa"/>
            <w:tcBorders>
              <w:bottom w:val="single" w:sz="4" w:space="0" w:color="auto"/>
            </w:tcBorders>
          </w:tcPr>
          <w:p w14:paraId="57643285" w14:textId="77777777" w:rsidR="0080467F" w:rsidRDefault="0080467F" w:rsidP="0080467F">
            <w:r>
              <w:t>11.5</w:t>
            </w:r>
          </w:p>
        </w:tc>
      </w:tr>
    </w:tbl>
    <w:p w14:paraId="68B12720" w14:textId="32E51870" w:rsidR="0069271E" w:rsidRDefault="0069271E" w:rsidP="006846A2"/>
    <w:p w14:paraId="6D722180" w14:textId="3A62AECD" w:rsidR="00711D6B" w:rsidRDefault="00711D6B" w:rsidP="00711D6B">
      <w:pPr>
        <w:pStyle w:val="Caption"/>
        <w:keepNext/>
      </w:pPr>
      <w:bookmarkStart w:id="72" w:name="_Ref527721691"/>
      <w:r>
        <w:t xml:space="preserve">Table </w:t>
      </w:r>
      <w:r>
        <w:fldChar w:fldCharType="begin"/>
      </w:r>
      <w:r>
        <w:instrText xml:space="preserve"> SEQ Table \* ARABIC </w:instrText>
      </w:r>
      <w:r>
        <w:fldChar w:fldCharType="separate"/>
      </w:r>
      <w:r>
        <w:rPr>
          <w:noProof/>
        </w:rPr>
        <w:t>9</w:t>
      </w:r>
      <w:r>
        <w:fldChar w:fldCharType="end"/>
      </w:r>
      <w:bookmarkEnd w:id="72"/>
      <w:r>
        <w:t>: Literature-based ranges for percolation parameter "maximum percolation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4"/>
        <w:gridCol w:w="841"/>
        <w:gridCol w:w="1041"/>
      </w:tblGrid>
      <w:tr w:rsidR="0080467F" w:rsidRPr="00FC2C1B" w14:paraId="1C01BF9C" w14:textId="77777777" w:rsidTr="0080467F">
        <w:tc>
          <w:tcPr>
            <w:tcW w:w="7366" w:type="dxa"/>
            <w:tcBorders>
              <w:top w:val="single" w:sz="4" w:space="0" w:color="auto"/>
              <w:bottom w:val="single" w:sz="4" w:space="0" w:color="auto"/>
            </w:tcBorders>
          </w:tcPr>
          <w:p w14:paraId="11E9D446" w14:textId="77777777" w:rsidR="0080467F" w:rsidRPr="00FC2C1B" w:rsidRDefault="0080467F" w:rsidP="0080467F">
            <w:pPr>
              <w:rPr>
                <w:b/>
              </w:rPr>
            </w:pPr>
            <w:r>
              <w:rPr>
                <w:b/>
              </w:rPr>
              <w:t>Percolation rate [mm/d]</w:t>
            </w:r>
          </w:p>
        </w:tc>
        <w:tc>
          <w:tcPr>
            <w:tcW w:w="851" w:type="dxa"/>
            <w:tcBorders>
              <w:top w:val="single" w:sz="4" w:space="0" w:color="auto"/>
              <w:bottom w:val="single" w:sz="4" w:space="0" w:color="auto"/>
            </w:tcBorders>
          </w:tcPr>
          <w:p w14:paraId="528135E1" w14:textId="36C8109F"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41FCD846" w14:textId="343281CC" w:rsidR="0080467F" w:rsidRPr="00FC2C1B" w:rsidRDefault="0080467F" w:rsidP="0080467F">
            <w:pPr>
              <w:rPr>
                <w:b/>
              </w:rPr>
            </w:pPr>
            <w:r w:rsidRPr="00FC2C1B">
              <w:rPr>
                <w:b/>
              </w:rPr>
              <w:t>Max</w:t>
            </w:r>
          </w:p>
        </w:tc>
      </w:tr>
      <w:tr w:rsidR="0080467F" w14:paraId="1835BB13" w14:textId="77777777" w:rsidTr="0080467F">
        <w:tc>
          <w:tcPr>
            <w:tcW w:w="7366" w:type="dxa"/>
            <w:tcBorders>
              <w:top w:val="single" w:sz="4" w:space="0" w:color="auto"/>
            </w:tcBorders>
          </w:tcPr>
          <w:p w14:paraId="69A8E46F" w14:textId="79E77F0B" w:rsidR="0080467F" w:rsidRDefault="0080467F" w:rsidP="0080467F">
            <w:r>
              <w:t xml:space="preserve">Table 2 </w:t>
            </w:r>
            <w:r>
              <w:fldChar w:fldCharType="begin" w:fldLock="1"/>
            </w:r>
            <w:r w:rsidR="008D7056">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"(Jan Seibert, 1997)" }, "properties" : { "noteIndex" : 0 }, "schema" : "https://github.com/citation-style-language/schema/raw/master/csl-citation.json" }</w:instrText>
            </w:r>
            <w:r>
              <w:fldChar w:fldCharType="separate"/>
            </w:r>
            <w:r w:rsidR="008D7056" w:rsidRPr="008D7056">
              <w:rPr>
                <w:noProof/>
              </w:rPr>
              <w:t>(Seibert, 1997)</w:t>
            </w:r>
            <w:r>
              <w:fldChar w:fldCharType="end"/>
            </w:r>
          </w:p>
        </w:tc>
        <w:tc>
          <w:tcPr>
            <w:tcW w:w="851" w:type="dxa"/>
            <w:tcBorders>
              <w:top w:val="single" w:sz="4" w:space="0" w:color="auto"/>
            </w:tcBorders>
          </w:tcPr>
          <w:p w14:paraId="0F5075B5" w14:textId="77777777" w:rsidR="0080467F" w:rsidRDefault="0080467F" w:rsidP="0080467F">
            <w:r>
              <w:t>0</w:t>
            </w:r>
          </w:p>
        </w:tc>
        <w:tc>
          <w:tcPr>
            <w:tcW w:w="799" w:type="dxa"/>
            <w:tcBorders>
              <w:top w:val="single" w:sz="4" w:space="0" w:color="auto"/>
            </w:tcBorders>
          </w:tcPr>
          <w:p w14:paraId="1CC04C24" w14:textId="77777777" w:rsidR="0080467F" w:rsidRDefault="0080467F" w:rsidP="0080467F">
            <w:r>
              <w:t>6</w:t>
            </w:r>
          </w:p>
        </w:tc>
      </w:tr>
      <w:tr w:rsidR="0080467F" w14:paraId="693B09CE" w14:textId="77777777" w:rsidTr="0080467F">
        <w:tc>
          <w:tcPr>
            <w:tcW w:w="7366" w:type="dxa"/>
          </w:tcPr>
          <w:p w14:paraId="60569201" w14:textId="1C525A3B" w:rsidR="0080467F" w:rsidRDefault="0080467F" w:rsidP="0080467F">
            <w:r>
              <w:t xml:space="preserve">Table 1 </w:t>
            </w:r>
            <w:r>
              <w:fldChar w:fldCharType="begin" w:fldLock="1"/>
            </w:r>
            <w:r w:rsidR="00BA33C6">
              <w:instrText>ADDIN CSL_CITATION { "citationItems" : [ { "id" : "ITEM-1", "itemData" : { "DOI" : "10.1016/j.wse.2015.12.002", "ISSN" : "16742370", "abstract" : "This study aimed to investigate the effects of temporal variability on the optimization of the Hydrologiska Byr\u00e5ns Vattenbalansavedlning (HBV) model, as well as the calibration performance using manual optimization and average parameter values. By applying the HBV model to the Jiangwan Catchment, whose geological features include lots of cracks and gaps, simulations under various schemes were developed: short, medium-length, and long temporal calibrations. The results show that, with long temporal calibration, the objective function values of the Nash-Sutcliffe efficiency coefficient (NSE), relative error (RE), root mean square error (RMSE), and high flow ratio generally deliver a preferable simulation. Although NSE and RMSE are relatively stable with different temporal scales, significant improvements to RE and the high flow ratio are seen with longer temporal calibration. It is also noted that use of average parameter values does not lead to better simulation results compared with manual optimization. With medium-length temporal calibration, manual optimization delivers the best simulation results, with NSE, RE, RMSE, and the high flow ratio being 0.563 6, 0.122 3, 0.978 8, and 0.854 7, respectively; and calibration using average parameter values delivers NSE, RE, RMSE, and the high flow ratio of 0.481 1, 0.467 6, 1.021 0, and 2.784 0, respectively. Similar behavior is found with long temporal calibration, when NSE, RE, RMSE, and the high flow ratio using manual optimization are 0.525 3, -0.069 2, 1.058 0, and 0.980 0, respectively, as compared with 0.490 3, 0.224 8, 1.096 2, and 0.547 9, respectively, using average parameter values. This study shows that selection of longer periods of temporal calibration in hydrological analysis delivers better simulation in general for water balance analysis.", "author" : [ { "dropping-particle" : "", "family" : "Rusli", "given" : "Steven Reinaldo", "non-dropping-particle" : "", "parse-names" : false, "suffix" : "" }, { "dropping-particle" : "", "family" : "Yudianto", "given" : "Doddi", "non-dropping-particle" : "", "parse-names" : false, "suffix" : "" }, { "dropping-particle" : "", "family" : "Liu", "given" : "Jin tao", "non-dropping-particle" : "", "parse-names" : false, "suffix" : "" } ], "container-title" : "Water Science and Engineering", "id" : "ITEM-1", "issue" : "4", "issued" : { "date-parts" : [ [ "2015" ] ] }, "page" : "291-300", "publisher" : "Elsevier Ltd", "title" : "Effects of temporal variability on HBV model calibration", "type" : "article-journal", "volume" : "8" }, "uris" : [ "http://www.mendeley.com/documents/?uuid=ae424093-91b5-4e3b-8ab0-a5bcacae523e" ] } ], "mendeley" : { "formattedCitation" : "(Rusli et al., 2015)", "plainTextFormattedCitation" : "(Rusli et al., 2015)", "previouslyFormattedCitation" : "(Rusli et al., 2015)" }, "properties" : { "noteIndex" : 0 }, "schema" : "https://github.com/citation-style-language/schema/raw/master/csl-citation.json" }</w:instrText>
            </w:r>
            <w:r>
              <w:fldChar w:fldCharType="separate"/>
            </w:r>
            <w:r w:rsidR="00AB65B5" w:rsidRPr="00AB65B5">
              <w:rPr>
                <w:noProof/>
              </w:rPr>
              <w:t>(Rusli et al., 2015)</w:t>
            </w:r>
            <w:r>
              <w:fldChar w:fldCharType="end"/>
            </w:r>
          </w:p>
        </w:tc>
        <w:tc>
          <w:tcPr>
            <w:tcW w:w="851" w:type="dxa"/>
          </w:tcPr>
          <w:p w14:paraId="742C22DA" w14:textId="77777777" w:rsidR="0080467F" w:rsidRDefault="0080467F" w:rsidP="0080467F">
            <w:r>
              <w:t>0.1</w:t>
            </w:r>
          </w:p>
        </w:tc>
        <w:tc>
          <w:tcPr>
            <w:tcW w:w="799" w:type="dxa"/>
          </w:tcPr>
          <w:p w14:paraId="5C41F403" w14:textId="77777777" w:rsidR="0080467F" w:rsidRDefault="0080467F" w:rsidP="0080467F">
            <w:r>
              <w:t>5</w:t>
            </w:r>
          </w:p>
        </w:tc>
      </w:tr>
      <w:tr w:rsidR="0080467F" w14:paraId="3DBA1182" w14:textId="77777777" w:rsidTr="0080467F">
        <w:tc>
          <w:tcPr>
            <w:tcW w:w="7366" w:type="dxa"/>
          </w:tcPr>
          <w:p w14:paraId="18F40133" w14:textId="733ADD57" w:rsidR="0080467F" w:rsidRDefault="0080467F" w:rsidP="0080467F">
            <w:r>
              <w:t xml:space="preserve">Table 1 </w:t>
            </w:r>
            <w:r>
              <w:fldChar w:fldCharType="begin" w:fldLock="1"/>
            </w:r>
            <w:r w:rsidR="00BA33C6">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"(Kollat et al., 2012)" }, "properties" : { "noteIndex" : 0 }, "schema" : "https://github.com/citation-style-language/schema/raw/master/csl-citation.json" }</w:instrText>
            </w:r>
            <w:r>
              <w:fldChar w:fldCharType="separate"/>
            </w:r>
            <w:r w:rsidR="00AB65B5" w:rsidRPr="00AB65B5">
              <w:rPr>
                <w:noProof/>
              </w:rPr>
              <w:t>(Kollat et al., 2012)</w:t>
            </w:r>
            <w:r>
              <w:fldChar w:fldCharType="end"/>
            </w:r>
          </w:p>
        </w:tc>
        <w:tc>
          <w:tcPr>
            <w:tcW w:w="851" w:type="dxa"/>
          </w:tcPr>
          <w:p w14:paraId="63DEC170" w14:textId="77777777" w:rsidR="0080467F" w:rsidRDefault="0080467F" w:rsidP="0080467F">
            <w:r>
              <w:t>0</w:t>
            </w:r>
          </w:p>
        </w:tc>
        <w:tc>
          <w:tcPr>
            <w:tcW w:w="799" w:type="dxa"/>
          </w:tcPr>
          <w:p w14:paraId="73AFE390" w14:textId="77777777" w:rsidR="0080467F" w:rsidRDefault="0080467F" w:rsidP="0080467F">
            <w:commentRangeStart w:id="73"/>
            <w:r>
              <w:t>100</w:t>
            </w:r>
            <w:commentRangeEnd w:id="73"/>
            <w:r w:rsidR="00AB0A75">
              <w:rPr>
                <w:rStyle w:val="CommentReference"/>
              </w:rPr>
              <w:commentReference w:id="73"/>
            </w:r>
          </w:p>
        </w:tc>
      </w:tr>
      <w:tr w:rsidR="0080467F" w14:paraId="07E96F31" w14:textId="77777777" w:rsidTr="0080467F">
        <w:tc>
          <w:tcPr>
            <w:tcW w:w="7366" w:type="dxa"/>
          </w:tcPr>
          <w:p w14:paraId="263E8E5B" w14:textId="0A8C0CBD" w:rsidR="0080467F" w:rsidRDefault="0080467F" w:rsidP="0080467F">
            <w:r>
              <w:t xml:space="preserve">Figure 3 </w:t>
            </w:r>
            <w:r>
              <w:fldChar w:fldCharType="begin" w:fldLock="1"/>
            </w:r>
            <w:r w:rsidR="00BA33C6">
              <w:instrText>ADDIN CSL_CITATION { "citationItems" : [ { "id" : "ITEM-1", "itemData" : { "DOI" : "10.1029/2007WR006380", "ISBN" : "0043-1397", "ISSN" : "00431397", "abstract" : "A lysimeter experiment was conducted in southeastern Australia to quantify the deep percolation response under irrigated pasture to different soil types, water table depths, and ponding times during surface irrigation. Deep percolation was governed by the final infiltration rate of the subsoil, the ponding time, the water table depth, and the amount of water stored in the rootzone between saturation and field capacity. These key variables were used to characterize both steady- and nonsteady-state percolation in a conceptual model of deep percolation. The conceptual model was found to provide an effective representation of deep percolation for both the lysimeter and field-scale water balance data. Steady-state percolation during irrigation was the dominant process contributing to deep percolation on most of the studied soils. Nonsteady-state percolation (redistribution) was very important for the sandiest soil type. The conceptual model provided better prediction of deep percolation than both data-based model (artificial neural network) and process-based modeling approach (1-D Richards' equation model).", "author" : [ { "dropping-particle" : "", "family" : "Bethune", "given" : "M. G.", "non-dropping-particle" : "", "parse-names" : false, "suffix" : "" }, { "dropping-particle" : "", "family" : "Selle", "given" : "B.", "non-dropping-particle" : "", "parse-names" : false, "suffix" : "" }, { "dropping-particle" : "", "family" : "Wang", "given" : "Q. J.", "non-dropping-particle" : "", "parse-names" : false, "suffix" : "" } ], "container-title" : "Water Resources Research", "id" : "ITEM-1", "issue" : "12", "issued" : { "date-parts" : [ [ "2008" ] ] }, "page" : "1-16", "title" : "Understanding and predicting deep percolation under surface irrigation", "type" : "article-journal", "volume" : "44" }, "uris" : [ "http://www.mendeley.com/documents/?uuid=824ee519-30a8-4363-93d6-f93f147f711e" ] } ], "mendeley" : { "formattedCitation" : "(Bethune et al., 2008)", "plainTextFormattedCitation" : "(Bethune et al., 2008)", "previouslyFormattedCitation" : "(Bethune et al., 2008)" }, "properties" : { "noteIndex" : 0 }, "schema" : "https://github.com/citation-style-language/schema/raw/master/csl-citation.json" }</w:instrText>
            </w:r>
            <w:r>
              <w:fldChar w:fldCharType="separate"/>
            </w:r>
            <w:r w:rsidR="00AB65B5" w:rsidRPr="00AB65B5">
              <w:rPr>
                <w:noProof/>
              </w:rPr>
              <w:t>(Bethune et al., 2008)</w:t>
            </w:r>
            <w:r>
              <w:fldChar w:fldCharType="end"/>
            </w:r>
          </w:p>
        </w:tc>
        <w:tc>
          <w:tcPr>
            <w:tcW w:w="851" w:type="dxa"/>
          </w:tcPr>
          <w:p w14:paraId="48E802A3" w14:textId="77777777" w:rsidR="0080467F" w:rsidRDefault="0080467F" w:rsidP="0080467F">
            <w:r>
              <w:t>0</w:t>
            </w:r>
          </w:p>
        </w:tc>
        <w:tc>
          <w:tcPr>
            <w:tcW w:w="799" w:type="dxa"/>
          </w:tcPr>
          <w:p w14:paraId="07BA0F4B" w14:textId="77777777" w:rsidR="0080467F" w:rsidRDefault="0080467F" w:rsidP="0080467F">
            <w:r>
              <w:t>10.4</w:t>
            </w:r>
          </w:p>
        </w:tc>
      </w:tr>
      <w:tr w:rsidR="0080467F" w14:paraId="1EBEDF31" w14:textId="77777777" w:rsidTr="0080467F">
        <w:tc>
          <w:tcPr>
            <w:tcW w:w="7366" w:type="dxa"/>
            <w:tcBorders>
              <w:bottom w:val="single" w:sz="4" w:space="0" w:color="auto"/>
            </w:tcBorders>
          </w:tcPr>
          <w:p w14:paraId="215B4E18" w14:textId="2FC0602F" w:rsidR="0080467F" w:rsidRDefault="0080467F" w:rsidP="0080467F">
            <w:r>
              <w:t xml:space="preserve">Table A3 </w:t>
            </w:r>
            <w:r>
              <w:fldChar w:fldCharType="begin" w:fldLock="1"/>
            </w:r>
            <w:r w:rsidR="008D7056">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"(J. Seibert &amp; Vis, 2012)" }, "properties" : { "noteIndex" : 0 }, "schema" : "https://github.com/citation-style-language/schema/raw/master/csl-citation.json" }</w:instrText>
            </w:r>
            <w:r>
              <w:fldChar w:fldCharType="separate"/>
            </w:r>
            <w:r w:rsidR="008D7056" w:rsidRPr="008D7056">
              <w:rPr>
                <w:noProof/>
              </w:rPr>
              <w:t>(Seibert and Vis, 2012)</w:t>
            </w:r>
            <w:r>
              <w:fldChar w:fldCharType="end"/>
            </w:r>
          </w:p>
        </w:tc>
        <w:tc>
          <w:tcPr>
            <w:tcW w:w="851" w:type="dxa"/>
            <w:tcBorders>
              <w:bottom w:val="single" w:sz="4" w:space="0" w:color="auto"/>
            </w:tcBorders>
          </w:tcPr>
          <w:p w14:paraId="46CFB766" w14:textId="77777777" w:rsidR="0080467F" w:rsidRDefault="0080467F" w:rsidP="0080467F">
            <w:r>
              <w:t>0</w:t>
            </w:r>
          </w:p>
        </w:tc>
        <w:tc>
          <w:tcPr>
            <w:tcW w:w="799" w:type="dxa"/>
            <w:tcBorders>
              <w:bottom w:val="single" w:sz="4" w:space="0" w:color="auto"/>
            </w:tcBorders>
          </w:tcPr>
          <w:p w14:paraId="29BBA53D" w14:textId="77777777" w:rsidR="0080467F" w:rsidRDefault="0080467F" w:rsidP="0080467F">
            <w:r>
              <w:t>3</w:t>
            </w:r>
          </w:p>
        </w:tc>
      </w:tr>
    </w:tbl>
    <w:p w14:paraId="19E73E48" w14:textId="1F24C515" w:rsidR="00C8092D" w:rsidRDefault="00C8092D" w:rsidP="006846A2"/>
    <w:p w14:paraId="51D1DF05" w14:textId="74DB7F5F" w:rsidR="00711D6B" w:rsidRDefault="00711D6B" w:rsidP="00711D6B">
      <w:pPr>
        <w:pStyle w:val="Caption"/>
        <w:keepNext/>
      </w:pPr>
      <w:bookmarkStart w:id="74" w:name="_Ref527721684"/>
      <w:r>
        <w:t xml:space="preserve">Table </w:t>
      </w:r>
      <w:r>
        <w:fldChar w:fldCharType="begin"/>
      </w:r>
      <w:r>
        <w:instrText xml:space="preserve"> SEQ Table \* ARABIC </w:instrText>
      </w:r>
      <w:r>
        <w:fldChar w:fldCharType="separate"/>
      </w:r>
      <w:r>
        <w:rPr>
          <w:noProof/>
        </w:rPr>
        <w:t>10</w:t>
      </w:r>
      <w:r>
        <w:fldChar w:fldCharType="end"/>
      </w:r>
      <w:bookmarkEnd w:id="74"/>
      <w:r>
        <w:t>: Literature-based ranges for capillary rise parameter "maximum capillary rise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1BC8DCB0" w14:textId="77777777" w:rsidTr="0080467F">
        <w:tc>
          <w:tcPr>
            <w:tcW w:w="7366" w:type="dxa"/>
            <w:tcBorders>
              <w:top w:val="single" w:sz="4" w:space="0" w:color="auto"/>
              <w:bottom w:val="single" w:sz="4" w:space="0" w:color="auto"/>
            </w:tcBorders>
          </w:tcPr>
          <w:p w14:paraId="605248B8" w14:textId="77777777" w:rsidR="0080467F" w:rsidRPr="00FC2C1B" w:rsidRDefault="0080467F" w:rsidP="0080467F">
            <w:pPr>
              <w:rPr>
                <w:b/>
              </w:rPr>
            </w:pPr>
            <w:r>
              <w:rPr>
                <w:b/>
              </w:rPr>
              <w:t>Capillary rise [mm/d]</w:t>
            </w:r>
          </w:p>
        </w:tc>
        <w:tc>
          <w:tcPr>
            <w:tcW w:w="851" w:type="dxa"/>
            <w:tcBorders>
              <w:top w:val="single" w:sz="4" w:space="0" w:color="auto"/>
              <w:bottom w:val="single" w:sz="4" w:space="0" w:color="auto"/>
            </w:tcBorders>
          </w:tcPr>
          <w:p w14:paraId="4FBC97D4" w14:textId="7EFC2754"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111989D1" w14:textId="2A7DBA74" w:rsidR="0080467F" w:rsidRPr="00FC2C1B" w:rsidRDefault="0080467F" w:rsidP="0080467F">
            <w:pPr>
              <w:rPr>
                <w:b/>
              </w:rPr>
            </w:pPr>
            <w:r w:rsidRPr="00FC2C1B">
              <w:rPr>
                <w:b/>
              </w:rPr>
              <w:t>Max</w:t>
            </w:r>
          </w:p>
        </w:tc>
      </w:tr>
      <w:tr w:rsidR="0080467F" w14:paraId="6172FDDF" w14:textId="77777777" w:rsidTr="0080467F">
        <w:tc>
          <w:tcPr>
            <w:tcW w:w="7366" w:type="dxa"/>
            <w:tcBorders>
              <w:top w:val="single" w:sz="4" w:space="0" w:color="auto"/>
            </w:tcBorders>
          </w:tcPr>
          <w:p w14:paraId="455CBF88" w14:textId="7F31903D" w:rsidR="0080467F" w:rsidRDefault="0080467F" w:rsidP="0080467F">
            <w:r>
              <w:t xml:space="preserve">Table 1 </w:t>
            </w:r>
            <w:r>
              <w:fldChar w:fldCharType="begin" w:fldLock="1"/>
            </w:r>
            <w:r w:rsidR="00BA33C6">
              <w:instrText>ADDIN CSL_CITATION { "citationItems" : [ { "id" : "ITEM-1", "itemData" : { "DOI" : "10.1016/j.wse.2015.12.002", "ISSN" : "16742370", "abstract" : "This study aimed to investigate the effects of temporal variability on the optimization of the Hydrologiska Byr\u00e5ns Vattenbalansavedlning (HBV) model, as well as the calibration performance using manual optimization and average parameter values. By applying the HBV model to the Jiangwan Catchment, whose geological features include lots of cracks and gaps, simulations under various schemes were developed: short, medium-length, and long temporal calibrations. The results show that, with long temporal calibration, the objective function values of the Nash-Sutcliffe efficiency coefficient (NSE), relative error (RE), root mean square error (RMSE), and high flow ratio generally deliver a preferable simulation. Although NSE and RMSE are relatively stable with different temporal scales, significant improvements to RE and the high flow ratio are seen with longer temporal calibration. It is also noted that use of average parameter values does not lead to better simulation results compared with manual optimization. With medium-length temporal calibration, manual optimization delivers the best simulation results, with NSE, RE, RMSE, and the high flow ratio being 0.563 6, 0.122 3, 0.978 8, and 0.854 7, respectively; and calibration using average parameter values delivers NSE, RE, RMSE, and the high flow ratio of 0.481 1, 0.467 6, 1.021 0, and 2.784 0, respectively. Similar behavior is found with long temporal calibration, when NSE, RE, RMSE, and the high flow ratio using manual optimization are 0.525 3, -0.069 2, 1.058 0, and 0.980 0, respectively, as compared with 0.490 3, 0.224 8, 1.096 2, and 0.547 9, respectively, using average parameter values. This study shows that selection of longer periods of temporal calibration in hydrological analysis delivers better simulation in general for water balance analysis.", "author" : [ { "dropping-particle" : "", "family" : "Rusli", "given" : "Steven Reinaldo", "non-dropping-particle" : "", "parse-names" : false, "suffix" : "" }, { "dropping-particle" : "", "family" : "Yudianto", "given" : "Doddi", "non-dropping-particle" : "", "parse-names" : false, "suffix" : "" }, { "dropping-particle" : "", "family" : "Liu", "given" : "Jin tao", "non-dropping-particle" : "", "parse-names" : false, "suffix" : "" } ], "container-title" : "Water Science and Engineering", "id" : "ITEM-1", "issue" : "4", "issued" : { "date-parts" : [ [ "2015" ] ] }, "page" : "291-300", "publisher" : "Elsevier Ltd", "title" : "Effects of temporal variability on HBV model calibration", "type" : "article-journal", "volume" : "8" }, "uris" : [ "http://www.mendeley.com/documents/?uuid=ae424093-91b5-4e3b-8ab0-a5bcacae523e" ] } ], "mendeley" : { "formattedCitation" : "(Rusli et al., 2015)", "plainTextFormattedCitation" : "(Rusli et al., 2015)", "previouslyFormattedCitation" : "(Rusli et al., 2015)" }, "properties" : { "noteIndex" : 0 }, "schema" : "https://github.com/citation-style-language/schema/raw/master/csl-citation.json" }</w:instrText>
            </w:r>
            <w:r>
              <w:fldChar w:fldCharType="separate"/>
            </w:r>
            <w:r w:rsidR="00AB65B5" w:rsidRPr="00AB65B5">
              <w:rPr>
                <w:noProof/>
              </w:rPr>
              <w:t>(Rusli et al., 2015)</w:t>
            </w:r>
            <w:r>
              <w:fldChar w:fldCharType="end"/>
            </w:r>
          </w:p>
        </w:tc>
        <w:tc>
          <w:tcPr>
            <w:tcW w:w="851" w:type="dxa"/>
            <w:tcBorders>
              <w:top w:val="single" w:sz="4" w:space="0" w:color="auto"/>
            </w:tcBorders>
          </w:tcPr>
          <w:p w14:paraId="122CA1FF" w14:textId="77777777" w:rsidR="0080467F" w:rsidRDefault="0080467F" w:rsidP="0080467F">
            <w:r>
              <w:t>0.1</w:t>
            </w:r>
          </w:p>
        </w:tc>
        <w:tc>
          <w:tcPr>
            <w:tcW w:w="799" w:type="dxa"/>
            <w:tcBorders>
              <w:top w:val="single" w:sz="4" w:space="0" w:color="auto"/>
            </w:tcBorders>
          </w:tcPr>
          <w:p w14:paraId="554F6217" w14:textId="77777777" w:rsidR="0080467F" w:rsidRDefault="0080467F" w:rsidP="0080467F">
            <w:r>
              <w:t>1</w:t>
            </w:r>
          </w:p>
        </w:tc>
      </w:tr>
      <w:tr w:rsidR="0080467F" w14:paraId="278A341F" w14:textId="77777777" w:rsidTr="0080467F">
        <w:tc>
          <w:tcPr>
            <w:tcW w:w="7366" w:type="dxa"/>
          </w:tcPr>
          <w:p w14:paraId="138234F9" w14:textId="77777777" w:rsidR="0080467F" w:rsidRDefault="0080467F" w:rsidP="0080467F">
            <w:r>
              <w:t xml:space="preserve">Default value </w:t>
            </w:r>
            <w:r>
              <w:fldChar w:fldCharType="begin" w:fldLock="1"/>
            </w:r>
            <w:r>
              <w:instrText>ADDIN CSL_CITATION { "citationItems" : [ { "id" : "ITEM-1", "itemData" : { "author" : [ { "dropping-particle" : "", "family" : "SMHI", "given" : "", "non-dropping-particle" : "", "parse-names" : false, "suffix" : "" } ], "id" : "ITEM-1", "issued" : { "date-parts" : [ [ "2004" ] ] }, "title" : "Integrated Hydrological Modelling System (IHMS) Manual Version 4.5", "type" : "article" }, "uris" : [ "http://www.mendeley.com/documents/?uuid=2726b133-70bc-4481-9f40-d8ea15527020" ] } ], "mendeley" : { "formattedCitation" : "(SMHI, 2004)", "plainTextFormattedCitation" : "(SMHI, 2004)", "previouslyFormattedCitation" : "(SMHI, 2004)" }, "properties" : { "noteIndex" : 0 }, "schema" : "https://github.com/citation-style-language/schema/raw/master/csl-citation.json" }</w:instrText>
            </w:r>
            <w:r>
              <w:fldChar w:fldCharType="separate"/>
            </w:r>
            <w:r w:rsidRPr="008E00AC">
              <w:rPr>
                <w:noProof/>
              </w:rPr>
              <w:t>(SMHI, 2004)</w:t>
            </w:r>
            <w:r>
              <w:fldChar w:fldCharType="end"/>
            </w:r>
          </w:p>
        </w:tc>
        <w:tc>
          <w:tcPr>
            <w:tcW w:w="851" w:type="dxa"/>
          </w:tcPr>
          <w:p w14:paraId="0536E996" w14:textId="77777777" w:rsidR="0080467F" w:rsidRDefault="0080467F" w:rsidP="0080467F">
            <w:r>
              <w:t>1</w:t>
            </w:r>
          </w:p>
        </w:tc>
        <w:tc>
          <w:tcPr>
            <w:tcW w:w="799" w:type="dxa"/>
          </w:tcPr>
          <w:p w14:paraId="26ABCAA7" w14:textId="77777777" w:rsidR="0080467F" w:rsidRDefault="0080467F" w:rsidP="0080467F">
            <w:r>
              <w:t>1</w:t>
            </w:r>
          </w:p>
        </w:tc>
      </w:tr>
      <w:tr w:rsidR="0080467F" w14:paraId="519841DA" w14:textId="77777777" w:rsidTr="0080467F">
        <w:tc>
          <w:tcPr>
            <w:tcW w:w="7366" w:type="dxa"/>
            <w:tcBorders>
              <w:bottom w:val="single" w:sz="4" w:space="0" w:color="auto"/>
            </w:tcBorders>
          </w:tcPr>
          <w:p w14:paraId="7BFE5FBA" w14:textId="48651405" w:rsidR="0080467F" w:rsidRDefault="0080467F" w:rsidP="0080467F">
            <w:r>
              <w:t xml:space="preserve">Figure 3 </w:t>
            </w:r>
            <w:r>
              <w:fldChar w:fldCharType="begin" w:fldLock="1"/>
            </w:r>
            <w:r w:rsidR="00BA33C6">
              <w:instrText>ADDIN CSL_CITATION { "citationItems" : [ { "id" : "ITEM-1", "itemData" : { "DOI" : "10.1029/2007WR006380", "ISBN" : "0043-1397", "ISSN" : "00431397", "abstract" : "A lysimeter experiment was conducted in southeastern Australia to quantify the deep percolation response under irrigated pasture to different soil types, water table depths, and ponding times during surface irrigation. Deep percolation was governed by the final infiltration rate of the subsoil, the ponding time, the water table depth, and the amount of water stored in the rootzone between saturation and field capacity. These key variables were used to characterize both steady- and nonsteady-state percolation in a conceptual model of deep percolation. The conceptual model was found to provide an effective representation of deep percolation for both the lysimeter and field-scale water balance data. Steady-state percolation during irrigation was the dominant process contributing to deep percolation on most of the studied soils. Nonsteady-state percolation (redistribution) was very important for the sandiest soil type. The conceptual model provided better prediction of deep percolation than both data-based model (artificial neural network) and process-based modeling approach (1-D Richards' equation model).", "author" : [ { "dropping-particle" : "", "family" : "Bethune", "given" : "M. G.", "non-dropping-particle" : "", "parse-names" : false, "suffix" : "" }, { "dropping-particle" : "", "family" : "Selle", "given" : "B.", "non-dropping-particle" : "", "parse-names" : false, "suffix" : "" }, { "dropping-particle" : "", "family" : "Wang", "given" : "Q. J.", "non-dropping-particle" : "", "parse-names" : false, "suffix" : "" } ], "container-title" : "Water Resources Research", "id" : "ITEM-1", "issue" : "12", "issued" : { "date-parts" : [ [ "2008" ] ] }, "page" : "1-16", "title" : "Understanding and predicting deep percolation under surface irrigation", "type" : "article-journal", "volume" : "44" }, "uris" : [ "http://www.mendeley.com/documents/?uuid=824ee519-30a8-4363-93d6-f93f147f711e" ] } ], "mendeley" : { "formattedCitation" : "(Bethune et al., 2008)", "plainTextFormattedCitation" : "(Bethune et al., 2008)", "previouslyFormattedCitation" : "(Bethune et al., 2008)" }, "properties" : { "noteIndex" : 0 }, "schema" : "https://github.com/citation-style-language/schema/raw/master/csl-citation.json" }</w:instrText>
            </w:r>
            <w:r>
              <w:fldChar w:fldCharType="separate"/>
            </w:r>
            <w:r w:rsidR="00AB65B5" w:rsidRPr="00AB65B5">
              <w:rPr>
                <w:noProof/>
              </w:rPr>
              <w:t>(Bethune et al., 2008)</w:t>
            </w:r>
            <w:r>
              <w:fldChar w:fldCharType="end"/>
            </w:r>
          </w:p>
        </w:tc>
        <w:tc>
          <w:tcPr>
            <w:tcW w:w="851" w:type="dxa"/>
            <w:tcBorders>
              <w:bottom w:val="single" w:sz="4" w:space="0" w:color="auto"/>
            </w:tcBorders>
          </w:tcPr>
          <w:p w14:paraId="68AB53EF" w14:textId="77777777" w:rsidR="0080467F" w:rsidRDefault="0080467F" w:rsidP="0080467F">
            <w:r>
              <w:t>0</w:t>
            </w:r>
          </w:p>
        </w:tc>
        <w:tc>
          <w:tcPr>
            <w:tcW w:w="799" w:type="dxa"/>
            <w:tcBorders>
              <w:bottom w:val="single" w:sz="4" w:space="0" w:color="auto"/>
            </w:tcBorders>
          </w:tcPr>
          <w:p w14:paraId="0FBFF149" w14:textId="77777777" w:rsidR="0080467F" w:rsidRDefault="0080467F" w:rsidP="0080467F">
            <w:r>
              <w:t>0.06</w:t>
            </w:r>
          </w:p>
        </w:tc>
      </w:tr>
    </w:tbl>
    <w:p w14:paraId="60A9774A" w14:textId="22700ADA" w:rsidR="00711D6B" w:rsidRDefault="00711D6B" w:rsidP="006846A2"/>
    <w:p w14:paraId="1C645219" w14:textId="135665A0" w:rsidR="00711D6B" w:rsidRDefault="00711D6B" w:rsidP="00711D6B">
      <w:pPr>
        <w:pStyle w:val="Caption"/>
        <w:keepNext/>
      </w:pPr>
      <w:bookmarkStart w:id="75" w:name="_Ref527721715"/>
      <w:commentRangeStart w:id="76"/>
      <w:r>
        <w:t xml:space="preserve">Table </w:t>
      </w:r>
      <w:r>
        <w:fldChar w:fldCharType="begin"/>
      </w:r>
      <w:r>
        <w:instrText xml:space="preserve"> SEQ Table \* ARABIC </w:instrText>
      </w:r>
      <w:r>
        <w:fldChar w:fldCharType="separate"/>
      </w:r>
      <w:r>
        <w:rPr>
          <w:noProof/>
        </w:rPr>
        <w:t>11</w:t>
      </w:r>
      <w:r>
        <w:fldChar w:fldCharType="end"/>
      </w:r>
      <w:bookmarkEnd w:id="75"/>
      <w:r>
        <w:t>: Literature-based ranges for flow parameter "slow flow time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9"/>
        <w:gridCol w:w="941"/>
        <w:gridCol w:w="796"/>
      </w:tblGrid>
      <w:tr w:rsidR="0080467F" w:rsidRPr="00FC2C1B" w14:paraId="122B5806" w14:textId="77777777" w:rsidTr="0080467F">
        <w:tc>
          <w:tcPr>
            <w:tcW w:w="7279" w:type="dxa"/>
            <w:tcBorders>
              <w:top w:val="single" w:sz="4" w:space="0" w:color="auto"/>
              <w:bottom w:val="single" w:sz="4" w:space="0" w:color="auto"/>
            </w:tcBorders>
          </w:tcPr>
          <w:p w14:paraId="7CDAC15E" w14:textId="77777777" w:rsidR="0080467F" w:rsidRPr="00FC2C1B" w:rsidRDefault="0080467F" w:rsidP="0080467F">
            <w:pPr>
              <w:rPr>
                <w:b/>
              </w:rPr>
            </w:pPr>
            <w:r>
              <w:rPr>
                <w:b/>
              </w:rPr>
              <w:t>Slow flow time scale [d-1]</w:t>
            </w:r>
          </w:p>
        </w:tc>
        <w:tc>
          <w:tcPr>
            <w:tcW w:w="941" w:type="dxa"/>
            <w:tcBorders>
              <w:top w:val="single" w:sz="4" w:space="0" w:color="auto"/>
              <w:bottom w:val="single" w:sz="4" w:space="0" w:color="auto"/>
            </w:tcBorders>
          </w:tcPr>
          <w:p w14:paraId="6F393BE4" w14:textId="0F9DC12A" w:rsidR="0080467F" w:rsidRPr="00FC2C1B" w:rsidRDefault="0080467F" w:rsidP="0080467F">
            <w:pPr>
              <w:rPr>
                <w:b/>
              </w:rPr>
            </w:pPr>
            <w:r w:rsidRPr="00FC2C1B">
              <w:rPr>
                <w:b/>
              </w:rPr>
              <w:t>Min</w:t>
            </w:r>
          </w:p>
        </w:tc>
        <w:tc>
          <w:tcPr>
            <w:tcW w:w="796" w:type="dxa"/>
            <w:tcBorders>
              <w:top w:val="single" w:sz="4" w:space="0" w:color="auto"/>
              <w:bottom w:val="single" w:sz="4" w:space="0" w:color="auto"/>
            </w:tcBorders>
          </w:tcPr>
          <w:p w14:paraId="01BB86B4" w14:textId="32082A0C" w:rsidR="0080467F" w:rsidRPr="00FC2C1B" w:rsidRDefault="0080467F" w:rsidP="0080467F">
            <w:pPr>
              <w:rPr>
                <w:b/>
              </w:rPr>
            </w:pPr>
            <w:r w:rsidRPr="00FC2C1B">
              <w:rPr>
                <w:b/>
              </w:rPr>
              <w:t>Max</w:t>
            </w:r>
          </w:p>
        </w:tc>
      </w:tr>
      <w:tr w:rsidR="0080467F" w14:paraId="65408D37" w14:textId="77777777" w:rsidTr="0080467F">
        <w:tc>
          <w:tcPr>
            <w:tcW w:w="7279" w:type="dxa"/>
            <w:tcBorders>
              <w:top w:val="single" w:sz="4" w:space="0" w:color="auto"/>
            </w:tcBorders>
          </w:tcPr>
          <w:p w14:paraId="5C745C55" w14:textId="29EEAD9F" w:rsidR="0080467F" w:rsidRDefault="0080467F" w:rsidP="0080467F">
            <w:r>
              <w:t xml:space="preserve">Figure 11.11b </w:t>
            </w:r>
            <w:r>
              <w:fldChar w:fldCharType="begin" w:fldLock="1"/>
            </w:r>
            <w:r w:rsidR="008D7056">
              <w:instrText>ADDIN CSL_CITATION { "citationItems" : [ { "id" : "ITEM-1", "itemData" : { "ISBN" : "1-887201-35-1", "author" : [ { "dropping-particle" : "", "family" : "Chiew", "given" : "F.H.S.", "non-dropping-particle" : "", "parse-names" : false, "suffix" : "" }, { "dropping-particle" : "", "family" : "Peel", "given" : "M.C.", "non-dropping-particle" : "", "parse-names" : false, "suffix" : "" }, { "dropping-particle" : "", "family" : "Western", "given" : "A.W.", "non-dropping-particle" : "", "parse-names" : false, "suffix" : "" } ], "chapter-number" : "11", "container-title" : "Mathematical Models of Small Watershed Hydrology", "editor" : [ { "dropping-particle" : "", "family" : "Singh", "given" : "V.P.", "non-dropping-particle" : "", "parse-names" : false, "suffix" : "" }, { "dropping-particle" : "", "family" : "Frevert", "given" : "D.K.", "non-dropping-particle" : "", "parse-names" : false, "suffix" : "" } ], "id" : "ITEM-1", "issued" : { "date-parts" : [ [ "2002" ] ] }, "page" : "335-367", "publisher" : "Water Resources Publications LLC, USA", "publisher-place" : "Chelsea, Michigan, USA", "title" : "Application and testing of the simple rainfall-runoff model SIMHYD", "type" : "chapter" }, "uris" : [ "http://www.mendeley.com/documents/?uuid=f6d9cba3-da01-47c6-8da5-73e3439bfafb" ] } ], "mendeley" : { "formattedCitation" : "(Chiew et al., 2002)", "plainTextFormattedCitation" : "(Chiew et al., 2002)", "previouslyFormattedCitation" : "(F.H.S. Chiew et al., 2002)" }, "properties" : { "noteIndex" : 0 }, "schema" : "https://github.com/citation-style-language/schema/raw/master/csl-citation.json" }</w:instrText>
            </w:r>
            <w:r>
              <w:fldChar w:fldCharType="separate"/>
            </w:r>
            <w:r w:rsidR="008D7056" w:rsidRPr="008D7056">
              <w:rPr>
                <w:noProof/>
              </w:rPr>
              <w:t>(Chiew et al., 2002)</w:t>
            </w:r>
            <w:r>
              <w:fldChar w:fldCharType="end"/>
            </w:r>
          </w:p>
        </w:tc>
        <w:tc>
          <w:tcPr>
            <w:tcW w:w="941" w:type="dxa"/>
            <w:tcBorders>
              <w:top w:val="single" w:sz="4" w:space="0" w:color="auto"/>
            </w:tcBorders>
          </w:tcPr>
          <w:p w14:paraId="77070856" w14:textId="77777777" w:rsidR="0080467F" w:rsidRDefault="0080467F" w:rsidP="0080467F">
            <w:r>
              <w:t>0</w:t>
            </w:r>
          </w:p>
        </w:tc>
        <w:tc>
          <w:tcPr>
            <w:tcW w:w="796" w:type="dxa"/>
            <w:tcBorders>
              <w:top w:val="single" w:sz="4" w:space="0" w:color="auto"/>
            </w:tcBorders>
          </w:tcPr>
          <w:p w14:paraId="63D7B4D0" w14:textId="77777777" w:rsidR="0080467F" w:rsidRDefault="0080467F" w:rsidP="0080467F">
            <w:r>
              <w:t>0.3</w:t>
            </w:r>
          </w:p>
        </w:tc>
      </w:tr>
      <w:tr w:rsidR="0080467F" w14:paraId="1D07CF1E" w14:textId="77777777" w:rsidTr="0080467F">
        <w:tc>
          <w:tcPr>
            <w:tcW w:w="7279" w:type="dxa"/>
          </w:tcPr>
          <w:p w14:paraId="78766845" w14:textId="79C33574" w:rsidR="0080467F" w:rsidRDefault="0080467F" w:rsidP="0080467F">
            <w:r>
              <w:t xml:space="preserve">Table 2 </w:t>
            </w:r>
            <w:r>
              <w:fldChar w:fldCharType="begin" w:fldLock="1"/>
            </w:r>
            <w:r w:rsidR="008D7056">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"(Son &amp; Sivapalan, 2007)" }, "properties" : { "noteIndex" : 0 }, "schema" : "https://github.com/citation-style-language/schema/raw/master/csl-citation.json" }</w:instrText>
            </w:r>
            <w:r>
              <w:fldChar w:fldCharType="separate"/>
            </w:r>
            <w:r w:rsidR="008D7056" w:rsidRPr="008D7056">
              <w:rPr>
                <w:noProof/>
              </w:rPr>
              <w:t>(Son and Sivapalan, 2007)</w:t>
            </w:r>
            <w:r>
              <w:fldChar w:fldCharType="end"/>
            </w:r>
          </w:p>
        </w:tc>
        <w:tc>
          <w:tcPr>
            <w:tcW w:w="941" w:type="dxa"/>
          </w:tcPr>
          <w:p w14:paraId="718B117B" w14:textId="77777777" w:rsidR="0080467F" w:rsidRDefault="0080467F" w:rsidP="0080467F">
            <w:r>
              <w:t>2.4e-5</w:t>
            </w:r>
          </w:p>
        </w:tc>
        <w:tc>
          <w:tcPr>
            <w:tcW w:w="796" w:type="dxa"/>
          </w:tcPr>
          <w:p w14:paraId="7F2A839B" w14:textId="77777777" w:rsidR="0080467F" w:rsidRDefault="0080467F" w:rsidP="0080467F">
            <w:r>
              <w:t>0.1</w:t>
            </w:r>
          </w:p>
        </w:tc>
      </w:tr>
      <w:tr w:rsidR="0080467F" w14:paraId="6213741D" w14:textId="77777777" w:rsidTr="0080467F">
        <w:tc>
          <w:tcPr>
            <w:tcW w:w="7279" w:type="dxa"/>
          </w:tcPr>
          <w:p w14:paraId="4FA16479" w14:textId="2DF3E3CC" w:rsidR="0080467F" w:rsidRDefault="0080467F" w:rsidP="0080467F">
            <w:r>
              <w:t xml:space="preserve">Table 2 </w:t>
            </w:r>
            <w:r>
              <w:fldChar w:fldCharType="begin" w:fldLock="1"/>
            </w:r>
            <w:r w:rsidR="008D7056">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"(Jan Seibert, 1997)" }, "properties" : { "noteIndex" : 0 }, "schema" : "https://github.com/citation-style-language/schema/raw/master/csl-citation.json" }</w:instrText>
            </w:r>
            <w:r>
              <w:fldChar w:fldCharType="separate"/>
            </w:r>
            <w:r w:rsidR="008D7056" w:rsidRPr="008D7056">
              <w:rPr>
                <w:noProof/>
              </w:rPr>
              <w:t>(Seibert, 1997)</w:t>
            </w:r>
            <w:r>
              <w:fldChar w:fldCharType="end"/>
            </w:r>
          </w:p>
        </w:tc>
        <w:tc>
          <w:tcPr>
            <w:tcW w:w="941" w:type="dxa"/>
          </w:tcPr>
          <w:p w14:paraId="7D986718" w14:textId="77777777" w:rsidR="0080467F" w:rsidRDefault="0080467F" w:rsidP="0080467F">
            <w:r>
              <w:t>0.001</w:t>
            </w:r>
          </w:p>
        </w:tc>
        <w:tc>
          <w:tcPr>
            <w:tcW w:w="796" w:type="dxa"/>
          </w:tcPr>
          <w:p w14:paraId="5AB80E8F" w14:textId="77777777" w:rsidR="0080467F" w:rsidRDefault="0080467F" w:rsidP="0080467F">
            <w:r>
              <w:t>0.1</w:t>
            </w:r>
          </w:p>
        </w:tc>
      </w:tr>
      <w:tr w:rsidR="0080467F" w14:paraId="425ADAB9" w14:textId="77777777" w:rsidTr="0080467F">
        <w:tc>
          <w:tcPr>
            <w:tcW w:w="7279" w:type="dxa"/>
          </w:tcPr>
          <w:p w14:paraId="1F5A7985" w14:textId="00B8C1EA" w:rsidR="0080467F" w:rsidRDefault="0080467F" w:rsidP="0080467F">
            <w:r>
              <w:t xml:space="preserve">Table 1 </w:t>
            </w:r>
            <w:r>
              <w:fldChar w:fldCharType="begin" w:fldLock="1"/>
            </w:r>
            <w:r w:rsidR="00BA33C6">
              <w:instrText>ADDIN CSL_CITATION { "citationItems" : [ { "id" : "ITEM-1", "itemData" : { "DOI" : "10.1016/j.wse.2015.12.002", "ISSN" : "16742370", "abstract" : "This study aimed to investigate the effects of temporal variability on the optimization of the Hydrologiska Byr\u00e5ns Vattenbalansavedlning (HBV) model, as well as the calibration performance using manual optimization and average parameter values. By applying the HBV model to the Jiangwan Catchment, whose geological features include lots of cracks and gaps, simulations under various schemes were developed: short, medium-length, and long temporal calibrations. The results show that, with long temporal calibration, the objective function values of the Nash-Sutcliffe efficiency coefficient (NSE), relative error (RE), root mean square error (RMSE), and high flow ratio generally deliver a preferable simulation. Although NSE and RMSE are relatively stable with different temporal scales, significant improvements to RE and the high flow ratio are seen with longer temporal calibration. It is also noted that use of average parameter values does not lead to better simulation results compared with manual optimization. With medium-length temporal calibration, manual optimization delivers the best simulation results, with NSE, RE, RMSE, and the high flow ratio being 0.563 6, 0.122 3, 0.978 8, and 0.854 7, respectively; and calibration using average parameter values delivers NSE, RE, RMSE, and the high flow ratio of 0.481 1, 0.467 6, 1.021 0, and 2.784 0, respectively. Similar behavior is found with long temporal calibration, when NSE, RE, RMSE, and the high flow ratio using manual optimization are 0.525 3, -0.069 2, 1.058 0, and 0.980 0, respectively, as compared with 0.490 3, 0.224 8, 1.096 2, and 0.547 9, respectively, using average parameter values. This study shows that selection of longer periods of temporal calibration in hydrological analysis delivers better simulation in general for water balance analysis.", "author" : [ { "dropping-particle" : "", "family" : "Rusli", "given" : "Steven Reinaldo", "non-dropping-particle" : "", "parse-names" : false, "suffix" : "" }, { "dropping-particle" : "", "family" : "Yudianto", "given" : "Doddi", "non-dropping-particle" : "", "parse-names" : false, "suffix" : "" }, { "dropping-particle" : "", "family" : "Liu", "given" : "Jin tao", "non-dropping-particle" : "", "parse-names" : false, "suffix" : "" } ], "container-title" : "Water Science and Engineering", "id" : "ITEM-1", "issue" : "4", "issued" : { "date-parts" : [ [ "2015" ] ] }, "page" : "291-300", "publisher" : "Elsevier Ltd", "title" : "Effects of temporal variability on HBV model calibration", "type" : "article-journal", "volume" : "8" }, "uris" : [ "http://www.mendeley.com/documents/?uuid=ae424093-91b5-4e3b-8ab0-a5bcacae523e" ] } ], "mendeley" : { "formattedCitation" : "(Rusli et al., 2015)", "plainTextFormattedCitation" : "(Rusli et al., 2015)", "previouslyFormattedCitation" : "(Rusli et al., 2015)" }, "properties" : { "noteIndex" : 0 }, "schema" : "https://github.com/citation-style-language/schema/raw/master/csl-citation.json" }</w:instrText>
            </w:r>
            <w:r>
              <w:fldChar w:fldCharType="separate"/>
            </w:r>
            <w:r w:rsidR="00AB65B5" w:rsidRPr="00AB65B5">
              <w:rPr>
                <w:noProof/>
              </w:rPr>
              <w:t>(Rusli et al., 2015)</w:t>
            </w:r>
            <w:r>
              <w:fldChar w:fldCharType="end"/>
            </w:r>
          </w:p>
        </w:tc>
        <w:tc>
          <w:tcPr>
            <w:tcW w:w="941" w:type="dxa"/>
          </w:tcPr>
          <w:p w14:paraId="6CF495E4" w14:textId="77777777" w:rsidR="0080467F" w:rsidRDefault="0080467F" w:rsidP="0080467F">
            <w:r>
              <w:t>0.0005</w:t>
            </w:r>
          </w:p>
        </w:tc>
        <w:tc>
          <w:tcPr>
            <w:tcW w:w="796" w:type="dxa"/>
          </w:tcPr>
          <w:p w14:paraId="7E273CF7" w14:textId="77777777" w:rsidR="0080467F" w:rsidRDefault="0080467F" w:rsidP="0080467F">
            <w:r>
              <w:t>0.1</w:t>
            </w:r>
          </w:p>
        </w:tc>
      </w:tr>
      <w:tr w:rsidR="0080467F" w14:paraId="7146AF28" w14:textId="77777777" w:rsidTr="0080467F">
        <w:tc>
          <w:tcPr>
            <w:tcW w:w="7279" w:type="dxa"/>
          </w:tcPr>
          <w:p w14:paraId="3285C2F3" w14:textId="7A2BFD00" w:rsidR="0080467F" w:rsidRDefault="0080467F" w:rsidP="0080467F">
            <w:r>
              <w:t xml:space="preserve">Table 1 </w:t>
            </w:r>
            <w:r>
              <w:fldChar w:fldCharType="begin" w:fldLock="1"/>
            </w:r>
            <w:r w:rsidR="00BA33C6">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"(Kollat et al., 2012)" }, "properties" : { "noteIndex" : 0 }, "schema" : "https://github.com/citation-style-language/schema/raw/master/csl-citation.json" }</w:instrText>
            </w:r>
            <w:r>
              <w:fldChar w:fldCharType="separate"/>
            </w:r>
            <w:r w:rsidR="00AB65B5" w:rsidRPr="00AB65B5">
              <w:rPr>
                <w:noProof/>
              </w:rPr>
              <w:t>(Kollat et al., 2012)</w:t>
            </w:r>
            <w:r>
              <w:fldChar w:fldCharType="end"/>
            </w:r>
          </w:p>
        </w:tc>
        <w:tc>
          <w:tcPr>
            <w:tcW w:w="941" w:type="dxa"/>
          </w:tcPr>
          <w:p w14:paraId="5094B2A7" w14:textId="77777777" w:rsidR="0080467F" w:rsidRDefault="0080467F" w:rsidP="0080467F">
            <w:r>
              <w:t>0.00005</w:t>
            </w:r>
          </w:p>
        </w:tc>
        <w:tc>
          <w:tcPr>
            <w:tcW w:w="796" w:type="dxa"/>
          </w:tcPr>
          <w:p w14:paraId="73968A5B" w14:textId="77777777" w:rsidR="0080467F" w:rsidRDefault="0080467F" w:rsidP="0080467F">
            <w:r>
              <w:t>0.05</w:t>
            </w:r>
          </w:p>
        </w:tc>
      </w:tr>
      <w:tr w:rsidR="0080467F" w14:paraId="71478B95" w14:textId="77777777" w:rsidTr="0080467F">
        <w:tc>
          <w:tcPr>
            <w:tcW w:w="7279" w:type="dxa"/>
          </w:tcPr>
          <w:p w14:paraId="3FBA732A" w14:textId="15AC4305" w:rsidR="0080467F" w:rsidRDefault="0080467F" w:rsidP="0080467F">
            <w:r>
              <w:t xml:space="preserve">Table A3 </w:t>
            </w:r>
            <w:r>
              <w:fldChar w:fldCharType="begin" w:fldLock="1"/>
            </w:r>
            <w:r w:rsidR="008D7056">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"(J. Seibert &amp; Vis, 2012)" }, "properties" : { "noteIndex" : 0 }, "schema" : "https://github.com/citation-style-language/schema/raw/master/csl-citation.json" }</w:instrText>
            </w:r>
            <w:r>
              <w:fldChar w:fldCharType="separate"/>
            </w:r>
            <w:r w:rsidR="008D7056" w:rsidRPr="008D7056">
              <w:rPr>
                <w:noProof/>
              </w:rPr>
              <w:t>(Seibert and Vis, 2012)</w:t>
            </w:r>
            <w:r>
              <w:fldChar w:fldCharType="end"/>
            </w:r>
          </w:p>
        </w:tc>
        <w:tc>
          <w:tcPr>
            <w:tcW w:w="941" w:type="dxa"/>
          </w:tcPr>
          <w:p w14:paraId="6EE0DFCE" w14:textId="77777777" w:rsidR="0080467F" w:rsidRDefault="0080467F" w:rsidP="0080467F">
            <w:r>
              <w:t>0.001</w:t>
            </w:r>
          </w:p>
        </w:tc>
        <w:tc>
          <w:tcPr>
            <w:tcW w:w="796" w:type="dxa"/>
          </w:tcPr>
          <w:p w14:paraId="43F6E1F7" w14:textId="77777777" w:rsidR="0080467F" w:rsidRDefault="0080467F" w:rsidP="0080467F">
            <w:r>
              <w:t>0.15</w:t>
            </w:r>
          </w:p>
        </w:tc>
      </w:tr>
      <w:tr w:rsidR="0080467F" w14:paraId="651ECFE0" w14:textId="77777777" w:rsidTr="0080467F">
        <w:tc>
          <w:tcPr>
            <w:tcW w:w="7279" w:type="dxa"/>
            <w:tcBorders>
              <w:bottom w:val="single" w:sz="4" w:space="0" w:color="auto"/>
            </w:tcBorders>
          </w:tcPr>
          <w:p w14:paraId="60C2BE93" w14:textId="32983DFF" w:rsidR="0080467F" w:rsidRDefault="0080467F" w:rsidP="0080467F">
            <w:r>
              <w:t xml:space="preserve">Table 3 </w:t>
            </w:r>
            <w:r>
              <w:fldChar w:fldCharType="begin" w:fldLock="1"/>
            </w:r>
            <w:r w:rsidR="00BA33C6">
              <w:instrText>ADDIN CSL_CITATION { "citationItems" : [ { "id" : "ITEM-1", "itemData" : { "DOI" : "10.1016/j.envres.2015.01.002", "ISBN" : "0013-9351", "ISSN" : "10960953", "PMID" : "25680241", "abstract" : "Lacking observation data for calibration constrains applications of hydrological models to estimate daily time series of streamflow. Recent improvements in remote sensing enable detection of river water-surface width from satellite observations, making possible the tracking of streamflow from space. In this study, a method calibrating hydrological models using river width derived from remote sensing is demonstrated through application to the ungauged Irrawaddy Basin in Myanmar. Generalized likelihood uncertainty estimation (GLUE) is selected as a tool for automatic calibration and uncertainty analysis. Of 50,000 randomly generated parameter sets, 997 are identified as behavioral, based on comparing model simulation with satellite observations. The uncertainty band of streamflow simulation can span most of 10-year average monthly observed streamflow for moderate and high flow conditions. Nash-Sutcliffe efficiency is 95.7% for the simulated streamflow at the 50% quantile. These results indicate that application to the target basin is generally successful. Beyond evaluating the method in a basin lacking streamflow data, difficulties and possible solutions for applications in the real world are addressed to promote future use of the proposed method in more ungauged basins.", "author" : [ { "dropping-particle" : "", "family" : "Sun", "given" : "Wenchao", "non-dropping-particle" : "", "parse-names" : false, "suffix" : "" }, { "dropping-particle" : "", "family" : "Ishidaira", "given" : "Hiroshi", "non-dropping-particle" : "", "parse-names" : false, "suffix" : "" }, { "dropping-particle" : "", "family" : "Bastola", "given" : "Satish", "non-dropping-particle" : "", "parse-names" : false, "suffix" : "" }, { "dropping-particle" : "", "family" : "Yu", "given" : "Jingshan", "non-dropping-particle" : "", "parse-names" : false, "suffix" : "" } ], "container-title" : "Environmental Research", "id" : "ITEM-1", "issued" : { "date-parts" : [ [ "2015" ] ] }, "page" : "36-45", "publisher" : "Elsevier", "title" : "Estimating daily time series of streamflow using hydrological model calibrated based on satellite observations of river water surface width: Toward real world applications", "type" : "article-journal", "volume" : "139" }, "uris" : [ "http://www.mendeley.com/documents/?uuid=d319545d-52f8-4944-88ef-cdeb05814358" ] } ], "mendeley" : { "formattedCitation" : "(Sun et al., 2015)", "plainTextFormattedCitation" : "(Sun et al., 2015)", "previouslyFormattedCitation" : "(Sun et al., 2015)" }, "properties" : { "noteIndex" : 0 }, "schema" : "https://github.com/citation-style-language/schema/raw/master/csl-citation.json" }</w:instrText>
            </w:r>
            <w:r>
              <w:fldChar w:fldCharType="separate"/>
            </w:r>
            <w:r w:rsidRPr="00AB65B5">
              <w:rPr>
                <w:noProof/>
              </w:rPr>
              <w:t>(Sun et al., 2015)</w:t>
            </w:r>
            <w:r>
              <w:fldChar w:fldCharType="end"/>
            </w:r>
          </w:p>
        </w:tc>
        <w:tc>
          <w:tcPr>
            <w:tcW w:w="941" w:type="dxa"/>
            <w:tcBorders>
              <w:bottom w:val="single" w:sz="4" w:space="0" w:color="auto"/>
            </w:tcBorders>
          </w:tcPr>
          <w:p w14:paraId="2A15F987" w14:textId="77777777" w:rsidR="0080467F" w:rsidRDefault="0080467F" w:rsidP="0080467F">
            <w:r>
              <w:t>0.001</w:t>
            </w:r>
          </w:p>
        </w:tc>
        <w:tc>
          <w:tcPr>
            <w:tcW w:w="796" w:type="dxa"/>
            <w:tcBorders>
              <w:bottom w:val="single" w:sz="4" w:space="0" w:color="auto"/>
            </w:tcBorders>
          </w:tcPr>
          <w:p w14:paraId="281267A4" w14:textId="77777777" w:rsidR="0080467F" w:rsidRDefault="0080467F" w:rsidP="0080467F">
            <w:r>
              <w:t>0.5</w:t>
            </w:r>
          </w:p>
        </w:tc>
      </w:tr>
    </w:tbl>
    <w:p w14:paraId="3F5D210A" w14:textId="48ECF992" w:rsidR="00711D6B" w:rsidRDefault="00711D6B" w:rsidP="006846A2"/>
    <w:p w14:paraId="24B965DC" w14:textId="79A8DBFA" w:rsidR="00711D6B" w:rsidRDefault="00711D6B" w:rsidP="00711D6B">
      <w:pPr>
        <w:pStyle w:val="Caption"/>
        <w:keepNext/>
      </w:pPr>
      <w:bookmarkStart w:id="77" w:name="_Ref527721712"/>
      <w:r>
        <w:t xml:space="preserve">Table </w:t>
      </w:r>
      <w:r>
        <w:fldChar w:fldCharType="begin"/>
      </w:r>
      <w:r>
        <w:instrText xml:space="preserve"> SEQ Table \* ARABIC </w:instrText>
      </w:r>
      <w:r>
        <w:fldChar w:fldCharType="separate"/>
      </w:r>
      <w:r>
        <w:rPr>
          <w:noProof/>
        </w:rPr>
        <w:t>12</w:t>
      </w:r>
      <w:r>
        <w:fldChar w:fldCharType="end"/>
      </w:r>
      <w:bookmarkEnd w:id="77"/>
      <w:r>
        <w:t xml:space="preserve">: </w:t>
      </w:r>
      <w:r w:rsidRPr="008A4E1E">
        <w:t>Literature-based ranges for flow parameter "</w:t>
      </w:r>
      <w:r>
        <w:t>fast</w:t>
      </w:r>
      <w:r w:rsidRPr="008A4E1E">
        <w:t xml:space="preserve"> flow time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1FE1F54B" w14:textId="77777777" w:rsidTr="0080467F">
        <w:tc>
          <w:tcPr>
            <w:tcW w:w="7366" w:type="dxa"/>
            <w:tcBorders>
              <w:top w:val="single" w:sz="4" w:space="0" w:color="auto"/>
              <w:bottom w:val="single" w:sz="4" w:space="0" w:color="auto"/>
            </w:tcBorders>
          </w:tcPr>
          <w:p w14:paraId="5BC9F527" w14:textId="77777777" w:rsidR="0080467F" w:rsidRPr="00FC2C1B" w:rsidRDefault="0080467F" w:rsidP="0080467F">
            <w:pPr>
              <w:rPr>
                <w:b/>
              </w:rPr>
            </w:pPr>
            <w:r>
              <w:rPr>
                <w:b/>
              </w:rPr>
              <w:t>Fast flow time scale [d-1]</w:t>
            </w:r>
          </w:p>
        </w:tc>
        <w:tc>
          <w:tcPr>
            <w:tcW w:w="851" w:type="dxa"/>
            <w:tcBorders>
              <w:top w:val="single" w:sz="4" w:space="0" w:color="auto"/>
              <w:bottom w:val="single" w:sz="4" w:space="0" w:color="auto"/>
            </w:tcBorders>
          </w:tcPr>
          <w:p w14:paraId="6DCEC24A" w14:textId="3D4F9D2F"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30008B04" w14:textId="324DDB1B" w:rsidR="0080467F" w:rsidRPr="00FC2C1B" w:rsidRDefault="0080467F" w:rsidP="0080467F">
            <w:pPr>
              <w:rPr>
                <w:b/>
              </w:rPr>
            </w:pPr>
            <w:r w:rsidRPr="00FC2C1B">
              <w:rPr>
                <w:b/>
              </w:rPr>
              <w:t>Max</w:t>
            </w:r>
          </w:p>
        </w:tc>
      </w:tr>
      <w:tr w:rsidR="0080467F" w14:paraId="3F2A5581" w14:textId="77777777" w:rsidTr="0080467F">
        <w:tc>
          <w:tcPr>
            <w:tcW w:w="7366" w:type="dxa"/>
            <w:tcBorders>
              <w:top w:val="single" w:sz="4" w:space="0" w:color="auto"/>
            </w:tcBorders>
          </w:tcPr>
          <w:p w14:paraId="596CCCB2" w14:textId="5E1E01F0" w:rsidR="0080467F" w:rsidRDefault="0080467F" w:rsidP="0080467F">
            <w:r>
              <w:t xml:space="preserve">Table 2 </w:t>
            </w:r>
            <w:r>
              <w:fldChar w:fldCharType="begin" w:fldLock="1"/>
            </w:r>
            <w:r w:rsidR="008D7056">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"(Jan Seibert, 1997)" }, "properties" : { "noteIndex" : 0 }, "schema" : "https://github.com/citation-style-language/schema/raw/master/csl-citation.json" }</w:instrText>
            </w:r>
            <w:r>
              <w:fldChar w:fldCharType="separate"/>
            </w:r>
            <w:r w:rsidR="008D7056" w:rsidRPr="008D7056">
              <w:rPr>
                <w:noProof/>
              </w:rPr>
              <w:t>(Seibert, 1997)</w:t>
            </w:r>
            <w:r>
              <w:fldChar w:fldCharType="end"/>
            </w:r>
          </w:p>
        </w:tc>
        <w:tc>
          <w:tcPr>
            <w:tcW w:w="851" w:type="dxa"/>
            <w:tcBorders>
              <w:top w:val="single" w:sz="4" w:space="0" w:color="auto"/>
            </w:tcBorders>
          </w:tcPr>
          <w:p w14:paraId="3DF5A7C0" w14:textId="77777777" w:rsidR="0080467F" w:rsidRDefault="0080467F" w:rsidP="0080467F">
            <w:r>
              <w:t>0.05</w:t>
            </w:r>
          </w:p>
        </w:tc>
        <w:tc>
          <w:tcPr>
            <w:tcW w:w="799" w:type="dxa"/>
            <w:tcBorders>
              <w:top w:val="single" w:sz="4" w:space="0" w:color="auto"/>
            </w:tcBorders>
          </w:tcPr>
          <w:p w14:paraId="1431377C" w14:textId="77777777" w:rsidR="0080467F" w:rsidRDefault="0080467F" w:rsidP="0080467F">
            <w:r>
              <w:t>0.5</w:t>
            </w:r>
          </w:p>
        </w:tc>
      </w:tr>
      <w:tr w:rsidR="0080467F" w14:paraId="2D8A41A9" w14:textId="77777777" w:rsidTr="0080467F">
        <w:tc>
          <w:tcPr>
            <w:tcW w:w="7366" w:type="dxa"/>
          </w:tcPr>
          <w:p w14:paraId="561F1E50" w14:textId="2315FE59" w:rsidR="0080467F" w:rsidRDefault="0080467F" w:rsidP="0080467F">
            <w:r>
              <w:t xml:space="preserve">Table 1 </w:t>
            </w:r>
            <w:r>
              <w:fldChar w:fldCharType="begin" w:fldLock="1"/>
            </w:r>
            <w:r w:rsidR="00BA33C6">
              <w:instrText>ADDIN CSL_CITATION { "citationItems" : [ { "id" : "ITEM-1", "itemData" : { "DOI" : "10.1016/j.wse.2015.12.002", "ISSN" : "16742370", "abstract" : "This study aimed to investigate the effects of temporal variability on the optimization of the Hydrologiska Byr\u00e5ns Vattenbalansavedlning (HBV) model, as well as the calibration performance using manual optimization and average parameter values. By applying the HBV model to the Jiangwan Catchment, whose geological features include lots of cracks and gaps, simulations under various schemes were developed: short, medium-length, and long temporal calibrations. The results show that, with long temporal calibration, the objective function values of the Nash-Sutcliffe efficiency coefficient (NSE), relative error (RE), root mean square error (RMSE), and high flow ratio generally deliver a preferable simulation. Although NSE and RMSE are relatively stable with different temporal scales, significant improvements to RE and the high flow ratio are seen with longer temporal calibration. It is also noted that use of average parameter values does not lead to better simulation results compared with manual optimization. With medium-length temporal calibration, manual optimization delivers the best simulation results, with NSE, RE, RMSE, and the high flow ratio being 0.563 6, 0.122 3, 0.978 8, and 0.854 7, respectively; and calibration using average parameter values delivers NSE, RE, RMSE, and the high flow ratio of 0.481 1, 0.467 6, 1.021 0, and 2.784 0, respectively. Similar behavior is found with long temporal calibration, when NSE, RE, RMSE, and the high flow ratio using manual optimization are 0.525 3, -0.069 2, 1.058 0, and 0.980 0, respectively, as compared with 0.490 3, 0.224 8, 1.096 2, and 0.547 9, respectively, using average parameter values. This study shows that selection of longer periods of temporal calibration in hydrological analysis delivers better simulation in general for water balance analysis.", "author" : [ { "dropping-particle" : "", "family" : "Rusli", "given" : "Steven Reinaldo", "non-dropping-particle" : "", "parse-names" : false, "suffix" : "" }, { "dropping-particle" : "", "family" : "Yudianto", "given" : "Doddi", "non-dropping-particle" : "", "parse-names" : false, "suffix" : "" }, { "dropping-particle" : "", "family" : "Liu", "given" : "Jin tao", "non-dropping-particle" : "", "parse-names" : false, "suffix" : "" } ], "container-title" : "Water Science and Engineering", "id" : "ITEM-1", "issue" : "4", "issued" : { "date-parts" : [ [ "2015" ] ] }, "page" : "291-300", "publisher" : "Elsevier Ltd", "title" : "Effects of temporal variability on HBV model calibration", "type" : "article-journal", "volume" : "8" }, "uris" : [ "http://www.mendeley.com/documents/?uuid=ae424093-91b5-4e3b-8ab0-a5bcacae523e" ] } ], "mendeley" : { "formattedCitation" : "(Rusli et al., 2015)", "plainTextFormattedCitation" : "(Rusli et al., 2015)", "previouslyFormattedCitation" : "(Rusli et al., 2015)" }, "properties" : { "noteIndex" : 0 }, "schema" : "https://github.com/citation-style-language/schema/raw/master/csl-citation.json" }</w:instrText>
            </w:r>
            <w:r>
              <w:fldChar w:fldCharType="separate"/>
            </w:r>
            <w:r w:rsidR="00AB65B5" w:rsidRPr="00AB65B5">
              <w:rPr>
                <w:noProof/>
              </w:rPr>
              <w:t>(Rusli et al., 2015)</w:t>
            </w:r>
            <w:r>
              <w:fldChar w:fldCharType="end"/>
            </w:r>
          </w:p>
        </w:tc>
        <w:tc>
          <w:tcPr>
            <w:tcW w:w="851" w:type="dxa"/>
          </w:tcPr>
          <w:p w14:paraId="02DAC4D9" w14:textId="77777777" w:rsidR="0080467F" w:rsidRDefault="0080467F" w:rsidP="0080467F">
            <w:r>
              <w:t>0.05</w:t>
            </w:r>
          </w:p>
        </w:tc>
        <w:tc>
          <w:tcPr>
            <w:tcW w:w="799" w:type="dxa"/>
          </w:tcPr>
          <w:p w14:paraId="1DBE6DE2" w14:textId="77777777" w:rsidR="0080467F" w:rsidRDefault="0080467F" w:rsidP="0080467F">
            <w:r>
              <w:t>0.8</w:t>
            </w:r>
          </w:p>
        </w:tc>
      </w:tr>
      <w:tr w:rsidR="0080467F" w14:paraId="4FC9E980" w14:textId="77777777" w:rsidTr="0080467F">
        <w:tc>
          <w:tcPr>
            <w:tcW w:w="7366" w:type="dxa"/>
          </w:tcPr>
          <w:p w14:paraId="2C05B09C" w14:textId="132EC6C6" w:rsidR="0080467F" w:rsidRDefault="0080467F" w:rsidP="0080467F">
            <w:r>
              <w:t xml:space="preserve">Table 1 </w:t>
            </w:r>
            <w:r>
              <w:fldChar w:fldCharType="begin" w:fldLock="1"/>
            </w:r>
            <w:r w:rsidR="00BA33C6">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"(Kollat et al., 2012)" }, "properties" : { "noteIndex" : 0 }, "schema" : "https://github.com/citation-style-language/schema/raw/master/csl-citation.json" }</w:instrText>
            </w:r>
            <w:r>
              <w:fldChar w:fldCharType="separate"/>
            </w:r>
            <w:r w:rsidR="00AB65B5" w:rsidRPr="00AB65B5">
              <w:rPr>
                <w:noProof/>
              </w:rPr>
              <w:t>(Kollat et al., 2012)</w:t>
            </w:r>
            <w:r>
              <w:fldChar w:fldCharType="end"/>
            </w:r>
          </w:p>
        </w:tc>
        <w:tc>
          <w:tcPr>
            <w:tcW w:w="851" w:type="dxa"/>
          </w:tcPr>
          <w:p w14:paraId="71551DB2" w14:textId="77777777" w:rsidR="0080467F" w:rsidRDefault="0080467F" w:rsidP="0080467F">
            <w:r>
              <w:t>0.01</w:t>
            </w:r>
          </w:p>
        </w:tc>
        <w:tc>
          <w:tcPr>
            <w:tcW w:w="799" w:type="dxa"/>
          </w:tcPr>
          <w:p w14:paraId="69612B60" w14:textId="77777777" w:rsidR="0080467F" w:rsidRDefault="0080467F" w:rsidP="0080467F">
            <w:r>
              <w:t>1</w:t>
            </w:r>
          </w:p>
        </w:tc>
      </w:tr>
      <w:tr w:rsidR="0080467F" w14:paraId="39821BFF" w14:textId="77777777" w:rsidTr="0080467F">
        <w:tc>
          <w:tcPr>
            <w:tcW w:w="7366" w:type="dxa"/>
          </w:tcPr>
          <w:p w14:paraId="100FB55C" w14:textId="2EB7A7AD" w:rsidR="0080467F" w:rsidRDefault="0080467F" w:rsidP="0080467F">
            <w:r>
              <w:t xml:space="preserve">Table A3 </w:t>
            </w:r>
            <w:r>
              <w:fldChar w:fldCharType="begin" w:fldLock="1"/>
            </w:r>
            <w:r w:rsidR="008D7056">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"(J. Seibert &amp; Vis, 2012)" }, "properties" : { "noteIndex" : 0 }, "schema" : "https://github.com/citation-style-language/schema/raw/master/csl-citation.json" }</w:instrText>
            </w:r>
            <w:r>
              <w:fldChar w:fldCharType="separate"/>
            </w:r>
            <w:r w:rsidR="008D7056" w:rsidRPr="008D7056">
              <w:rPr>
                <w:noProof/>
              </w:rPr>
              <w:t>(Seibert and Vis, 2012)</w:t>
            </w:r>
            <w:r>
              <w:fldChar w:fldCharType="end"/>
            </w:r>
          </w:p>
        </w:tc>
        <w:tc>
          <w:tcPr>
            <w:tcW w:w="851" w:type="dxa"/>
          </w:tcPr>
          <w:p w14:paraId="45AD4670" w14:textId="77777777" w:rsidR="0080467F" w:rsidRDefault="0080467F" w:rsidP="0080467F">
            <w:r>
              <w:t>0.01</w:t>
            </w:r>
          </w:p>
        </w:tc>
        <w:tc>
          <w:tcPr>
            <w:tcW w:w="799" w:type="dxa"/>
          </w:tcPr>
          <w:p w14:paraId="2374237C" w14:textId="77777777" w:rsidR="0080467F" w:rsidRDefault="0080467F" w:rsidP="0080467F">
            <w:r>
              <w:t>0.4</w:t>
            </w:r>
          </w:p>
        </w:tc>
      </w:tr>
      <w:tr w:rsidR="0080467F" w14:paraId="7BC48550" w14:textId="77777777" w:rsidTr="0080467F">
        <w:tc>
          <w:tcPr>
            <w:tcW w:w="7366" w:type="dxa"/>
            <w:tcBorders>
              <w:bottom w:val="single" w:sz="4" w:space="0" w:color="auto"/>
            </w:tcBorders>
          </w:tcPr>
          <w:p w14:paraId="4F78D835" w14:textId="4A13190A" w:rsidR="0080467F" w:rsidRDefault="0080467F" w:rsidP="0080467F">
            <w:r>
              <w:t xml:space="preserve">Table 3 </w:t>
            </w:r>
            <w:r>
              <w:fldChar w:fldCharType="begin" w:fldLock="1"/>
            </w:r>
            <w:r w:rsidR="00BA33C6">
              <w:instrText>ADDIN CSL_CITATION { "citationItems" : [ { "id" : "ITEM-1", "itemData" : { "DOI" : "10.1016/j.envres.2015.01.002", "ISBN" : "0013-9351", "ISSN" : "10960953", "PMID" : "25680241", "abstract" : "Lacking observation data for calibration constrains applications of hydrological models to estimate daily time series of streamflow. Recent improvements in remote sensing enable detection of river water-surface width from satellite observations, making possible the tracking of streamflow from space. In this study, a method calibrating hydrological models using river width derived from remote sensing is demonstrated through application to the ungauged Irrawaddy Basin in Myanmar. Generalized likelihood uncertainty estimation (GLUE) is selected as a tool for automatic calibration and uncertainty analysis. Of 50,000 randomly generated parameter sets, 997 are identified as behavioral, based on comparing model simulation with satellite observations. The uncertainty band of streamflow simulation can span most of 10-year average monthly observed streamflow for moderate and high flow conditions. Nash-Sutcliffe efficiency is 95.7% for the simulated streamflow at the 50% quantile. These results indicate that application to the target basin is generally successful. Beyond evaluating the method in a basin lacking streamflow data, difficulties and possible solutions for applications in the real world are addressed to promote future use of the proposed method in more ungauged basins.", "author" : [ { "dropping-particle" : "", "family" : "Sun", "given" : "Wenchao", "non-dropping-particle" : "", "parse-names" : false, "suffix" : "" }, { "dropping-particle" : "", "family" : "Ishidaira", "given" : "Hiroshi", "non-dropping-particle" : "", "parse-names" : false, "suffix" : "" }, { "dropping-particle" : "", "family" : "Bastola", "given" : "Satish", "non-dropping-particle" : "", "parse-names" : false, "suffix" : "" }, { "dropping-particle" : "", "family" : "Yu", "given" : "Jingshan", "non-dropping-particle" : "", "parse-names" : false, "suffix" : "" } ], "container-title" : "Environmental Research", "id" : "ITEM-1", "issued" : { "date-parts" : [ [ "2015" ] ] }, "page" : "36-45", "publisher" : "Elsevier", "title" : "Estimating daily time series of streamflow using hydrological model calibrated based on satellite observations of river water surface width: Toward real world applications", "type" : "article-journal", "volume" : "139" }, "uris" : [ "http://www.mendeley.com/documents/?uuid=d319545d-52f8-4944-88ef-cdeb05814358" ] } ], "mendeley" : { "formattedCitation" : "(Sun et al., 2015)", "plainTextFormattedCitation" : "(Sun et al., 2015)", "previouslyFormattedCitation" : "(Sun et al., 2015)" }, "properties" : { "noteIndex" : 0 }, "schema" : "https://github.com/citation-style-language/schema/raw/master/csl-citation.json" }</w:instrText>
            </w:r>
            <w:r>
              <w:fldChar w:fldCharType="separate"/>
            </w:r>
            <w:r w:rsidRPr="00AB65B5">
              <w:rPr>
                <w:noProof/>
              </w:rPr>
              <w:t>(Sun et al., 2015)</w:t>
            </w:r>
            <w:r>
              <w:fldChar w:fldCharType="end"/>
            </w:r>
          </w:p>
        </w:tc>
        <w:tc>
          <w:tcPr>
            <w:tcW w:w="851" w:type="dxa"/>
            <w:tcBorders>
              <w:bottom w:val="single" w:sz="4" w:space="0" w:color="auto"/>
            </w:tcBorders>
          </w:tcPr>
          <w:p w14:paraId="6A0B4989" w14:textId="77777777" w:rsidR="0080467F" w:rsidRDefault="0080467F" w:rsidP="0080467F">
            <w:r>
              <w:t>0.5</w:t>
            </w:r>
          </w:p>
        </w:tc>
        <w:tc>
          <w:tcPr>
            <w:tcW w:w="799" w:type="dxa"/>
            <w:tcBorders>
              <w:bottom w:val="single" w:sz="4" w:space="0" w:color="auto"/>
            </w:tcBorders>
          </w:tcPr>
          <w:p w14:paraId="4E10F645" w14:textId="77777777" w:rsidR="0080467F" w:rsidRDefault="0080467F" w:rsidP="0080467F">
            <w:r>
              <w:t>1.2</w:t>
            </w:r>
          </w:p>
        </w:tc>
      </w:tr>
    </w:tbl>
    <w:commentRangeEnd w:id="76"/>
    <w:p w14:paraId="462F28FC" w14:textId="354161AB" w:rsidR="00711D6B" w:rsidRDefault="00AB0A75" w:rsidP="006846A2">
      <w:r>
        <w:rPr>
          <w:rStyle w:val="CommentReference"/>
          <w:lang w:val="en-AU"/>
        </w:rPr>
        <w:commentReference w:id="76"/>
      </w:r>
    </w:p>
    <w:p w14:paraId="0F5A34FC" w14:textId="180320FE" w:rsidR="00711D6B" w:rsidRDefault="00711D6B" w:rsidP="00711D6B">
      <w:pPr>
        <w:pStyle w:val="Caption"/>
        <w:keepNext/>
      </w:pPr>
      <w:bookmarkStart w:id="79" w:name="_Ref527721722"/>
      <w:r>
        <w:t xml:space="preserve">Table </w:t>
      </w:r>
      <w:r>
        <w:fldChar w:fldCharType="begin"/>
      </w:r>
      <w:r>
        <w:instrText xml:space="preserve"> SEQ Table \* ARABIC </w:instrText>
      </w:r>
      <w:r>
        <w:fldChar w:fldCharType="separate"/>
      </w:r>
      <w:r>
        <w:rPr>
          <w:noProof/>
        </w:rPr>
        <w:t>13</w:t>
      </w:r>
      <w:r>
        <w:fldChar w:fldCharType="end"/>
      </w:r>
      <w:bookmarkEnd w:id="79"/>
      <w:r>
        <w:t>: Literature-based ranges for flow parameter "flow non-linearity"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30200D7C" w14:textId="77777777" w:rsidTr="0080467F">
        <w:tc>
          <w:tcPr>
            <w:tcW w:w="7366" w:type="dxa"/>
            <w:tcBorders>
              <w:top w:val="single" w:sz="4" w:space="0" w:color="auto"/>
              <w:bottom w:val="single" w:sz="4" w:space="0" w:color="auto"/>
            </w:tcBorders>
          </w:tcPr>
          <w:p w14:paraId="231C4125" w14:textId="77777777" w:rsidR="0080467F" w:rsidRPr="00FC2C1B" w:rsidRDefault="0080467F" w:rsidP="0080467F">
            <w:pPr>
              <w:rPr>
                <w:b/>
              </w:rPr>
            </w:pPr>
            <w:r>
              <w:rPr>
                <w:b/>
              </w:rPr>
              <w:t>Flow non-linearity</w:t>
            </w:r>
          </w:p>
        </w:tc>
        <w:tc>
          <w:tcPr>
            <w:tcW w:w="851" w:type="dxa"/>
            <w:tcBorders>
              <w:top w:val="single" w:sz="4" w:space="0" w:color="auto"/>
              <w:bottom w:val="single" w:sz="4" w:space="0" w:color="auto"/>
            </w:tcBorders>
          </w:tcPr>
          <w:p w14:paraId="0DFBDFF7" w14:textId="298E48E7"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12CBD110" w14:textId="528F9DBC" w:rsidR="0080467F" w:rsidRPr="00FC2C1B" w:rsidRDefault="0080467F" w:rsidP="0080467F">
            <w:pPr>
              <w:rPr>
                <w:b/>
              </w:rPr>
            </w:pPr>
            <w:r w:rsidRPr="00FC2C1B">
              <w:rPr>
                <w:b/>
              </w:rPr>
              <w:t>Max</w:t>
            </w:r>
          </w:p>
        </w:tc>
      </w:tr>
      <w:tr w:rsidR="0080467F" w:rsidRPr="00FC2C1B" w14:paraId="000D558F" w14:textId="77777777" w:rsidTr="0080467F">
        <w:tc>
          <w:tcPr>
            <w:tcW w:w="7366" w:type="dxa"/>
            <w:tcBorders>
              <w:top w:val="single" w:sz="4" w:space="0" w:color="auto"/>
            </w:tcBorders>
          </w:tcPr>
          <w:p w14:paraId="26453688" w14:textId="39E6179E" w:rsidR="0080467F" w:rsidRPr="006708F9" w:rsidRDefault="0080467F" w:rsidP="0080467F">
            <w:r w:rsidRPr="006708F9">
              <w:t xml:space="preserve">Table 3 </w:t>
            </w:r>
            <w:r>
              <w:fldChar w:fldCharType="begin" w:fldLock="1"/>
            </w:r>
            <w:r w:rsidR="008D7056">
              <w:instrText>ADDIN CSL_CITATION { "citationItems" : [ { "id" : "ITEM-1", "itemData" : { "DOI" : "10.1016/S0022-1694(00)00330-9", "ISBN" : "0022-1694", "ISSN" : "00221694", "abstract" : "With the objective of studying conceptual rainfall-runoff modelling performance in different climates, the HBV-96 model was applied on four catchments located in Europe, Africa and South America. Manual, automatic and Monte Carlo techniques were used for model calibration and parameter analyses. It was found that the magnitude of the water balance components had a significant influence on model performance. Performance decreased and demands of calibration period length increased with increased catchment dryness primarily because of a neater water balance and higher climatic variability in drier areas. A large degree of equifinality was discovered in all catchments where different calibration methods yielded equally good results but with different parameter combinations. Thus, it may be impossible to know if an optimum parameter set exists and to relate parameter values to physical properties of the catchment. On the other hand the validation results indicated that it might not matter if parameter values were not unique when studying runoff solely, provided the model application is within the same regime of flows. (C) 2000 Elsevier Science B.V.", "author" : [ { "dropping-particle" : "", "family" : "Lid\u00e9n", "given" : "R.", "non-dropping-particle" : "", "parse-names" : false, "suffix" : "" }, { "dropping-particle" : "", "family" : "Harlin", "given" : "J.", "non-dropping-particle" : "", "parse-names" : false, "suffix" : "" } ], "container-title" : "Journal of Hydrology", "id" : "ITEM-1", "issue" : "3-4", "issued" : { "date-parts" : [ [ "2000" ] ] }, "page" : "231-247", "title" : "Analysis of conceptual rainfall-runoff modelling performance in different climates", "type" : "article-journal", "volume" : "238" }, "uris" : [ "http://www.mendeley.com/documents/?uuid=b8ee7f25-ce02-41aa-bb68-63bd7ead8c9b" ] } ], "mendeley" : { "formattedCitation" : "(Lid\u00e9n and Harlin, 2000)", "plainTextFormattedCitation" : "(Lid\u00e9n and Harlin, 2000)", "previouslyFormattedCitation" : "(Lid\u00e9n &amp; Harlin, 2000)" }, "properties" : { "noteIndex" : 0 }, "schema" : "https://github.com/citation-style-language/schema/raw/master/csl-citation.json" }</w:instrText>
            </w:r>
            <w:r>
              <w:fldChar w:fldCharType="separate"/>
            </w:r>
            <w:r w:rsidR="008D7056" w:rsidRPr="008D7056">
              <w:rPr>
                <w:noProof/>
              </w:rPr>
              <w:t>(Lidén and Harlin, 2000)</w:t>
            </w:r>
            <w:r>
              <w:fldChar w:fldCharType="end"/>
            </w:r>
            <w:r>
              <w:t xml:space="preserve"> – non-linearity shape = S^(1+var)</w:t>
            </w:r>
          </w:p>
        </w:tc>
        <w:tc>
          <w:tcPr>
            <w:tcW w:w="851" w:type="dxa"/>
            <w:tcBorders>
              <w:top w:val="single" w:sz="4" w:space="0" w:color="auto"/>
            </w:tcBorders>
          </w:tcPr>
          <w:p w14:paraId="4849D44D" w14:textId="77777777" w:rsidR="0080467F" w:rsidRPr="006708F9" w:rsidRDefault="0080467F" w:rsidP="0080467F">
            <w:r w:rsidRPr="006708F9">
              <w:t>0</w:t>
            </w:r>
          </w:p>
        </w:tc>
        <w:tc>
          <w:tcPr>
            <w:tcW w:w="799" w:type="dxa"/>
            <w:tcBorders>
              <w:top w:val="single" w:sz="4" w:space="0" w:color="auto"/>
            </w:tcBorders>
          </w:tcPr>
          <w:p w14:paraId="53626018" w14:textId="77777777" w:rsidR="0080467F" w:rsidRPr="006708F9" w:rsidRDefault="0080467F" w:rsidP="0080467F">
            <w:r w:rsidRPr="006708F9">
              <w:t>3</w:t>
            </w:r>
          </w:p>
        </w:tc>
      </w:tr>
      <w:tr w:rsidR="0080467F" w14:paraId="13F9C59E" w14:textId="77777777" w:rsidTr="0080467F">
        <w:tc>
          <w:tcPr>
            <w:tcW w:w="7366" w:type="dxa"/>
          </w:tcPr>
          <w:p w14:paraId="1A980473" w14:textId="5D08869B" w:rsidR="0080467F" w:rsidRDefault="0080467F" w:rsidP="0080467F">
            <w:r>
              <w:t xml:space="preserve">Table 1 </w:t>
            </w:r>
            <w:r>
              <w:fldChar w:fldCharType="begin" w:fldLock="1"/>
            </w:r>
            <w:r w:rsidR="008D7056">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"(Son &amp; Sivapalan, 2007)" }, "properties" : { "noteIndex" : 0 }, "schema" : "https://github.com/citation-style-language/schema/raw/master/csl-citation.json" }</w:instrText>
            </w:r>
            <w:r>
              <w:fldChar w:fldCharType="separate"/>
            </w:r>
            <w:r w:rsidR="008D7056" w:rsidRPr="008D7056">
              <w:rPr>
                <w:noProof/>
              </w:rPr>
              <w:t>(Son and Sivapalan, 2007)</w:t>
            </w:r>
            <w:r>
              <w:fldChar w:fldCharType="end"/>
            </w:r>
            <w:r>
              <w:t xml:space="preserve"> – non-linearity shape = S^(1/var)</w:t>
            </w:r>
          </w:p>
        </w:tc>
        <w:tc>
          <w:tcPr>
            <w:tcW w:w="851" w:type="dxa"/>
          </w:tcPr>
          <w:p w14:paraId="54EF7DC7" w14:textId="77777777" w:rsidR="0080467F" w:rsidRDefault="0080467F" w:rsidP="0080467F">
            <w:r>
              <w:t>0.45</w:t>
            </w:r>
          </w:p>
        </w:tc>
        <w:tc>
          <w:tcPr>
            <w:tcW w:w="799" w:type="dxa"/>
          </w:tcPr>
          <w:p w14:paraId="02B9262A" w14:textId="77777777" w:rsidR="0080467F" w:rsidRDefault="0080467F" w:rsidP="0080467F">
            <w:r>
              <w:t>0.50</w:t>
            </w:r>
          </w:p>
        </w:tc>
      </w:tr>
      <w:tr w:rsidR="0080467F" w14:paraId="4EE80882" w14:textId="77777777" w:rsidTr="0080467F">
        <w:tc>
          <w:tcPr>
            <w:tcW w:w="7366" w:type="dxa"/>
            <w:tcBorders>
              <w:bottom w:val="single" w:sz="4" w:space="0" w:color="auto"/>
            </w:tcBorders>
          </w:tcPr>
          <w:p w14:paraId="701F0641" w14:textId="486408D9" w:rsidR="0080467F" w:rsidRDefault="0080467F" w:rsidP="0080467F">
            <w:r>
              <w:t xml:space="preserve">Table 3 </w:t>
            </w:r>
            <w:r>
              <w:fldChar w:fldCharType="begin" w:fldLock="1"/>
            </w:r>
            <w:r w:rsidR="008D7056">
              <w:instrText>ADDIN CSL_CITATION { "citationItems" : [ { "id" : "ITEM-1", "itemData" : { "DOI" : "10.1016/S0022-1694(01)00496-6", "ISBN" : "6193802320", "ISSN" : "00221694", "author" : [ { "dropping-particle" : "", "family" : "Jothityangkoon", "given" : "C", "non-dropping-particle" : "", "parse-names" : false, "suffix" : "" }, { "dropping-particle" : "", "family" : "Sivapalan", "given" : "M", "non-dropping-particle" : "", "parse-names" : false, "suffix" : "" }, { "dropping-particle" : "", "family" : "Farmer", "given" : "D.L", "non-dropping-particle" : "", "parse-names" : false, "suffix" : "" } ], "container-title" : "Journal of Hydrology", "id" : "ITEM-1", "issue" : "1-4", "issued" : { "date-parts" : [ [ "2001", "12" ] ] }, "page" : "174-198", "title" : "Process controls of water balance variability in a large semi-arid catchment: downward approach to hydrological model development", "type" : "article-journal", "volume" : "254" }, "uris" : [ "http://www.mendeley.com/documents/?uuid=1d2c6646-5bc7-4bea-a95e-8fad0d8fa9f7" ] } ], "mendeley" : { "formattedCitation" : "(Jothityangkoon et al., 2001)", "plainTextFormattedCitation" : "(Jothityangkoon et al., 2001)", "previouslyFormattedCitation" : "(Jothityangkoon, Sivapalan, &amp; Farmer, 2001)" }, "properties" : { "noteIndex" : 0 }, "schema" : "https://github.com/citation-style-language/schema/raw/master/csl-citation.json" }</w:instrText>
            </w:r>
            <w:r>
              <w:fldChar w:fldCharType="separate"/>
            </w:r>
            <w:r w:rsidR="008D7056" w:rsidRPr="008D7056">
              <w:rPr>
                <w:noProof/>
              </w:rPr>
              <w:t>(Jothityangkoon et al., 2001)</w:t>
            </w:r>
            <w:r>
              <w:fldChar w:fldCharType="end"/>
            </w:r>
          </w:p>
        </w:tc>
        <w:tc>
          <w:tcPr>
            <w:tcW w:w="851" w:type="dxa"/>
            <w:tcBorders>
              <w:bottom w:val="single" w:sz="4" w:space="0" w:color="auto"/>
            </w:tcBorders>
          </w:tcPr>
          <w:p w14:paraId="713FE3DF" w14:textId="77777777" w:rsidR="0080467F" w:rsidRDefault="0080467F" w:rsidP="0080467F">
            <w:r>
              <w:t>0.5</w:t>
            </w:r>
          </w:p>
        </w:tc>
        <w:tc>
          <w:tcPr>
            <w:tcW w:w="799" w:type="dxa"/>
            <w:tcBorders>
              <w:bottom w:val="single" w:sz="4" w:space="0" w:color="auto"/>
            </w:tcBorders>
          </w:tcPr>
          <w:p w14:paraId="3B15D062" w14:textId="77777777" w:rsidR="0080467F" w:rsidRDefault="0080467F" w:rsidP="0080467F">
            <w:r>
              <w:t>0.5</w:t>
            </w:r>
          </w:p>
        </w:tc>
      </w:tr>
    </w:tbl>
    <w:p w14:paraId="284CBDDB" w14:textId="1BA42D53" w:rsidR="00711D6B" w:rsidRDefault="00711D6B" w:rsidP="006846A2"/>
    <w:p w14:paraId="35B6EF25" w14:textId="14E7DAFB" w:rsidR="00711D6B" w:rsidRDefault="00711D6B" w:rsidP="00711D6B">
      <w:pPr>
        <w:pStyle w:val="Caption"/>
        <w:keepNext/>
      </w:pPr>
      <w:bookmarkStart w:id="80" w:name="_Ref527721728"/>
      <w:r>
        <w:lastRenderedPageBreak/>
        <w:t xml:space="preserve">Table </w:t>
      </w:r>
      <w:r>
        <w:fldChar w:fldCharType="begin"/>
      </w:r>
      <w:r>
        <w:instrText xml:space="preserve"> SEQ Table \* ARABIC </w:instrText>
      </w:r>
      <w:r>
        <w:fldChar w:fldCharType="separate"/>
      </w:r>
      <w:r>
        <w:rPr>
          <w:noProof/>
        </w:rPr>
        <w:t>14</w:t>
      </w:r>
      <w:r>
        <w:fldChar w:fldCharType="end"/>
      </w:r>
      <w:bookmarkEnd w:id="80"/>
      <w:r>
        <w:t>: Literature-based ranges for routing parameter "routing delay"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3"/>
        <w:gridCol w:w="842"/>
        <w:gridCol w:w="1041"/>
      </w:tblGrid>
      <w:tr w:rsidR="0080467F" w:rsidRPr="00FC2C1B" w14:paraId="0FC6C35A" w14:textId="77777777" w:rsidTr="0080467F">
        <w:tc>
          <w:tcPr>
            <w:tcW w:w="7366" w:type="dxa"/>
            <w:tcBorders>
              <w:top w:val="single" w:sz="4" w:space="0" w:color="auto"/>
              <w:bottom w:val="single" w:sz="4" w:space="0" w:color="auto"/>
            </w:tcBorders>
          </w:tcPr>
          <w:p w14:paraId="5FA6FB1A" w14:textId="77777777" w:rsidR="0080467F" w:rsidRPr="00FC2C1B" w:rsidRDefault="0080467F" w:rsidP="0080467F">
            <w:pPr>
              <w:rPr>
                <w:b/>
              </w:rPr>
            </w:pPr>
            <w:r>
              <w:rPr>
                <w:b/>
              </w:rPr>
              <w:t>Routing delay [d]</w:t>
            </w:r>
          </w:p>
        </w:tc>
        <w:tc>
          <w:tcPr>
            <w:tcW w:w="851" w:type="dxa"/>
            <w:tcBorders>
              <w:top w:val="single" w:sz="4" w:space="0" w:color="auto"/>
              <w:bottom w:val="single" w:sz="4" w:space="0" w:color="auto"/>
            </w:tcBorders>
          </w:tcPr>
          <w:p w14:paraId="23FBF508" w14:textId="7AB84521"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13F3EC8E" w14:textId="0A40FE06" w:rsidR="0080467F" w:rsidRPr="00FC2C1B" w:rsidRDefault="0080467F" w:rsidP="0080467F">
            <w:pPr>
              <w:rPr>
                <w:b/>
              </w:rPr>
            </w:pPr>
            <w:r w:rsidRPr="00FC2C1B">
              <w:rPr>
                <w:b/>
              </w:rPr>
              <w:t>Max</w:t>
            </w:r>
          </w:p>
        </w:tc>
      </w:tr>
      <w:tr w:rsidR="0080467F" w14:paraId="348C9C55" w14:textId="77777777" w:rsidTr="0080467F">
        <w:tc>
          <w:tcPr>
            <w:tcW w:w="7366" w:type="dxa"/>
            <w:tcBorders>
              <w:top w:val="single" w:sz="4" w:space="0" w:color="auto"/>
            </w:tcBorders>
          </w:tcPr>
          <w:p w14:paraId="45260B79" w14:textId="79FC70EF" w:rsidR="0080467F" w:rsidRDefault="0080467F" w:rsidP="0080467F">
            <w:r>
              <w:t xml:space="preserve">Table 2 </w:t>
            </w:r>
            <w:r>
              <w:fldChar w:fldCharType="begin" w:fldLock="1"/>
            </w:r>
            <w:r w:rsidR="008D7056">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"(Jan Seibert, 1997)" }, "properties" : { "noteIndex" : 0 }, "schema" : "https://github.com/citation-style-language/schema/raw/master/csl-citation.json" }</w:instrText>
            </w:r>
            <w:r>
              <w:fldChar w:fldCharType="separate"/>
            </w:r>
            <w:r w:rsidR="008D7056" w:rsidRPr="008D7056">
              <w:rPr>
                <w:noProof/>
              </w:rPr>
              <w:t>(Seibert, 1997)</w:t>
            </w:r>
            <w:r>
              <w:fldChar w:fldCharType="end"/>
            </w:r>
          </w:p>
        </w:tc>
        <w:tc>
          <w:tcPr>
            <w:tcW w:w="851" w:type="dxa"/>
            <w:tcBorders>
              <w:top w:val="single" w:sz="4" w:space="0" w:color="auto"/>
            </w:tcBorders>
          </w:tcPr>
          <w:p w14:paraId="5F930223" w14:textId="77777777" w:rsidR="0080467F" w:rsidRDefault="0080467F" w:rsidP="0080467F">
            <w:r>
              <w:t>1</w:t>
            </w:r>
          </w:p>
        </w:tc>
        <w:tc>
          <w:tcPr>
            <w:tcW w:w="799" w:type="dxa"/>
            <w:tcBorders>
              <w:top w:val="single" w:sz="4" w:space="0" w:color="auto"/>
            </w:tcBorders>
          </w:tcPr>
          <w:p w14:paraId="25C5E91C" w14:textId="77777777" w:rsidR="0080467F" w:rsidRDefault="0080467F" w:rsidP="0080467F">
            <w:r>
              <w:t>5</w:t>
            </w:r>
          </w:p>
        </w:tc>
      </w:tr>
      <w:tr w:rsidR="0080467F" w14:paraId="66E0D54D" w14:textId="77777777" w:rsidTr="0080467F">
        <w:tc>
          <w:tcPr>
            <w:tcW w:w="7366" w:type="dxa"/>
          </w:tcPr>
          <w:p w14:paraId="11563575" w14:textId="06BC7A73" w:rsidR="0080467F" w:rsidRDefault="0080467F" w:rsidP="0080467F">
            <w:r>
              <w:t xml:space="preserve">Table 1 </w:t>
            </w:r>
            <w:r>
              <w:fldChar w:fldCharType="begin" w:fldLock="1"/>
            </w:r>
            <w:r w:rsidR="00BA33C6">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"(Kollat et al., 2012)" }, "properties" : { "noteIndex" : 0 }, "schema" : "https://github.com/citation-style-language/schema/raw/master/csl-citation.json" }</w:instrText>
            </w:r>
            <w:r>
              <w:fldChar w:fldCharType="separate"/>
            </w:r>
            <w:r w:rsidR="00AB65B5" w:rsidRPr="00AB65B5">
              <w:rPr>
                <w:noProof/>
              </w:rPr>
              <w:t>(Kollat et al., 2012)</w:t>
            </w:r>
            <w:r>
              <w:fldChar w:fldCharType="end"/>
            </w:r>
          </w:p>
        </w:tc>
        <w:tc>
          <w:tcPr>
            <w:tcW w:w="851" w:type="dxa"/>
          </w:tcPr>
          <w:p w14:paraId="334D9568" w14:textId="77777777" w:rsidR="0080467F" w:rsidRDefault="0080467F" w:rsidP="0080467F">
            <w:commentRangeStart w:id="81"/>
            <w:r>
              <w:t>24</w:t>
            </w:r>
          </w:p>
        </w:tc>
        <w:tc>
          <w:tcPr>
            <w:tcW w:w="799" w:type="dxa"/>
          </w:tcPr>
          <w:p w14:paraId="426990B2" w14:textId="77777777" w:rsidR="0080467F" w:rsidRDefault="0080467F" w:rsidP="0080467F">
            <w:r>
              <w:t>120</w:t>
            </w:r>
            <w:commentRangeEnd w:id="81"/>
            <w:r w:rsidR="00AB0A75">
              <w:rPr>
                <w:rStyle w:val="CommentReference"/>
              </w:rPr>
              <w:commentReference w:id="81"/>
            </w:r>
          </w:p>
        </w:tc>
      </w:tr>
      <w:tr w:rsidR="0080467F" w14:paraId="52C3DF1C" w14:textId="77777777" w:rsidTr="0080467F">
        <w:tc>
          <w:tcPr>
            <w:tcW w:w="7366" w:type="dxa"/>
          </w:tcPr>
          <w:p w14:paraId="5A63E69A" w14:textId="3E7FCE48" w:rsidR="0080467F" w:rsidRDefault="0080467F" w:rsidP="0080467F">
            <w:r>
              <w:t xml:space="preserve">Table 3 </w:t>
            </w:r>
            <w:r>
              <w:fldChar w:fldCharType="begin" w:fldLock="1"/>
            </w:r>
            <w:r w:rsidR="008D7056">
              <w:instrText>ADDIN CSL_CITATION { "citationItems" : [ { "id" : "ITEM-1", "itemData" : { "DOI" : "10.1016/S0022-1694(00)00330-9", "ISBN" : "0022-1694", "ISSN" : "00221694", "abstract" : "With the objective of studying conceptual rainfall-runoff modelling performance in different climates, the HBV-96 model was applied on four catchments located in Europe, Africa and South America. Manual, automatic and Monte Carlo techniques were used for model calibration and parameter analyses. It was found that the magnitude of the water balance components had a significant influence on model performance. Performance decreased and demands of calibration period length increased with increased catchment dryness primarily because of a neater water balance and higher climatic variability in drier areas. A large degree of equifinality was discovered in all catchments where different calibration methods yielded equally good results but with different parameter combinations. Thus, it may be impossible to know if an optimum parameter set exists and to relate parameter values to physical properties of the catchment. On the other hand the validation results indicated that it might not matter if parameter values were not unique when studying runoff solely, provided the model application is within the same regime of flows. (C) 2000 Elsevier Science B.V.", "author" : [ { "dropping-particle" : "", "family" : "Lid\u00e9n", "given" : "R.", "non-dropping-particle" : "", "parse-names" : false, "suffix" : "" }, { "dropping-particle" : "", "family" : "Harlin", "given" : "J.", "non-dropping-particle" : "", "parse-names" : false, "suffix" : "" } ], "container-title" : "Journal of Hydrology", "id" : "ITEM-1", "issue" : "3-4", "issued" : { "date-parts" : [ [ "2000" ] ] }, "page" : "231-247", "title" : "Analysis of conceptual rainfall-runoff modelling performance in different climates", "type" : "article-journal", "volume" : "238" }, "uris" : [ "http://www.mendeley.com/documents/?uuid=b8ee7f25-ce02-41aa-bb68-63bd7ead8c9b" ] } ], "mendeley" : { "formattedCitation" : "(Lid\u00e9n and Harlin, 2000)", "plainTextFormattedCitation" : "(Lid\u00e9n and Harlin, 2000)", "previouslyFormattedCitation" : "(Lid\u00e9n &amp; Harlin, 2000)" }, "properties" : { "noteIndex" : 0 }, "schema" : "https://github.com/citation-style-language/schema/raw/master/csl-citation.json" }</w:instrText>
            </w:r>
            <w:r>
              <w:fldChar w:fldCharType="separate"/>
            </w:r>
            <w:r w:rsidR="008D7056" w:rsidRPr="008D7056">
              <w:rPr>
                <w:noProof/>
              </w:rPr>
              <w:t>(Lidén and Harlin, 2000)</w:t>
            </w:r>
            <w:r>
              <w:fldChar w:fldCharType="end"/>
            </w:r>
          </w:p>
        </w:tc>
        <w:tc>
          <w:tcPr>
            <w:tcW w:w="851" w:type="dxa"/>
          </w:tcPr>
          <w:p w14:paraId="459296E9" w14:textId="77777777" w:rsidR="0080467F" w:rsidRDefault="0080467F" w:rsidP="0080467F">
            <w:r>
              <w:t>1</w:t>
            </w:r>
          </w:p>
        </w:tc>
        <w:tc>
          <w:tcPr>
            <w:tcW w:w="799" w:type="dxa"/>
          </w:tcPr>
          <w:p w14:paraId="23B430E1" w14:textId="77777777" w:rsidR="0080467F" w:rsidRDefault="0080467F" w:rsidP="0080467F">
            <w:r>
              <w:t>4</w:t>
            </w:r>
          </w:p>
        </w:tc>
      </w:tr>
      <w:tr w:rsidR="0080467F" w14:paraId="027926CB" w14:textId="77777777" w:rsidTr="0080467F">
        <w:tc>
          <w:tcPr>
            <w:tcW w:w="7366" w:type="dxa"/>
          </w:tcPr>
          <w:p w14:paraId="3F5317ED" w14:textId="36264870" w:rsidR="0080467F" w:rsidRDefault="0080467F" w:rsidP="0080467F">
            <w:r>
              <w:t xml:space="preserve">Table 1 </w:t>
            </w:r>
            <w:r>
              <w:fldChar w:fldCharType="begin" w:fldLock="1"/>
            </w:r>
            <w:r w:rsidR="00BA33C6">
              <w:instrText>ADDIN CSL_CITATION { "citationItems" : [ { "id" : "ITEM-1", "itemData" : { "DOI" : "10.1016/S0022-1694(03)00225-7", "ISSN" : "00221694", "author" : [ { "dropping-particle" : "", "family" : "Perrin", "given" : "Charles", "non-dropping-particle" : "", "parse-names" : false, "suffix" : "" }, { "dropping-particle" : "", "family" : "Michel", "given" : "Claude", "non-dropping-particle" : "", "parse-names" : false, "suffix" : "" }, { "dropping-particle" : "", "family" : "Andr\u00e9assian", "given" : "Vazken", "non-dropping-particle" : "", "parse-names" : false, "suffix" : "" } ], "container-title" : "Journal of Hydrology", "id" : "ITEM-1", "issue" : "1-4", "issued" : { "date-parts" : [ [ "2003" ] ] }, "page" : "275-289", "title" : "Improvement of a parsimonious model for streamflow simulation", "type" : "article-journal", "volume" : "279" }, "uris" : [ "http://www.mendeley.com/documents/?uuid=01953df3-2de6-4843-9fdb-0abd76c94128" ] } ], "mendeley" : { "formattedCitation" : "(Perrin et al., 2003)", "plainTextFormattedCitation" : "(Perrin et al., 2003)", "previouslyFormattedCitation" : "(Perrin et al., 2003)" }, "properties" : { "noteIndex" : 0 }, "schema" : "https://github.com/citation-style-language/schema/raw/master/csl-citation.json" }</w:instrText>
            </w:r>
            <w:r>
              <w:fldChar w:fldCharType="separate"/>
            </w:r>
            <w:r w:rsidR="00AB65B5" w:rsidRPr="00AB65B5">
              <w:rPr>
                <w:noProof/>
              </w:rPr>
              <w:t>(Perrin et al., 2003)</w:t>
            </w:r>
            <w:r>
              <w:fldChar w:fldCharType="end"/>
            </w:r>
          </w:p>
        </w:tc>
        <w:tc>
          <w:tcPr>
            <w:tcW w:w="851" w:type="dxa"/>
          </w:tcPr>
          <w:p w14:paraId="71C9C85F" w14:textId="77777777" w:rsidR="0080467F" w:rsidRDefault="0080467F" w:rsidP="0080467F">
            <w:r>
              <w:t>0.5</w:t>
            </w:r>
          </w:p>
        </w:tc>
        <w:tc>
          <w:tcPr>
            <w:tcW w:w="799" w:type="dxa"/>
          </w:tcPr>
          <w:p w14:paraId="6518C637" w14:textId="77777777" w:rsidR="0080467F" w:rsidRDefault="0080467F" w:rsidP="0080467F">
            <w:r>
              <w:t>4</w:t>
            </w:r>
          </w:p>
        </w:tc>
      </w:tr>
      <w:tr w:rsidR="0080467F" w14:paraId="119E2FCD" w14:textId="77777777" w:rsidTr="0080467F">
        <w:tc>
          <w:tcPr>
            <w:tcW w:w="7366" w:type="dxa"/>
          </w:tcPr>
          <w:p w14:paraId="7CD1E20E" w14:textId="611B5659" w:rsidR="0080467F" w:rsidRDefault="0080467F" w:rsidP="0080467F">
            <w:r>
              <w:t xml:space="preserve">Table A3 </w:t>
            </w:r>
            <w:r>
              <w:fldChar w:fldCharType="begin" w:fldLock="1"/>
            </w:r>
            <w:r w:rsidR="008D7056">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"(J. Seibert &amp; Vis, 2012)" }, "properties" : { "noteIndex" : 0 }, "schema" : "https://github.com/citation-style-language/schema/raw/master/csl-citation.json" }</w:instrText>
            </w:r>
            <w:r>
              <w:fldChar w:fldCharType="separate"/>
            </w:r>
            <w:r w:rsidR="008D7056" w:rsidRPr="008D7056">
              <w:rPr>
                <w:noProof/>
              </w:rPr>
              <w:t>(Seibert and Vis, 2012)</w:t>
            </w:r>
            <w:r>
              <w:fldChar w:fldCharType="end"/>
            </w:r>
          </w:p>
        </w:tc>
        <w:tc>
          <w:tcPr>
            <w:tcW w:w="851" w:type="dxa"/>
          </w:tcPr>
          <w:p w14:paraId="1ADA28A7" w14:textId="77777777" w:rsidR="0080467F" w:rsidRDefault="0080467F" w:rsidP="0080467F">
            <w:r>
              <w:t>1</w:t>
            </w:r>
          </w:p>
        </w:tc>
        <w:tc>
          <w:tcPr>
            <w:tcW w:w="799" w:type="dxa"/>
          </w:tcPr>
          <w:p w14:paraId="3E5658EC" w14:textId="77777777" w:rsidR="0080467F" w:rsidRDefault="0080467F" w:rsidP="0080467F">
            <w:r>
              <w:t>7</w:t>
            </w:r>
          </w:p>
        </w:tc>
      </w:tr>
      <w:tr w:rsidR="0080467F" w14:paraId="3F5FD0D1" w14:textId="77777777" w:rsidTr="0080467F">
        <w:tc>
          <w:tcPr>
            <w:tcW w:w="7366" w:type="dxa"/>
          </w:tcPr>
          <w:p w14:paraId="7C9C8BAF" w14:textId="2E0797A3" w:rsidR="0080467F" w:rsidRPr="00626280" w:rsidRDefault="0080467F" w:rsidP="0080467F">
            <w:pPr>
              <w:rPr>
                <w:i/>
              </w:rPr>
            </w:pPr>
            <w:r>
              <w:t xml:space="preserve">Table 2 </w:t>
            </w:r>
            <w:r>
              <w:fldChar w:fldCharType="begin" w:fldLock="1"/>
            </w:r>
            <w:r w:rsidR="008D7056">
              <w:instrText>ADDIN CSL_CITATION { "citationItems" : [ { "id" : "ITEM-1", "itemData" : { "DOI" : "10.1016/S0309-1708(02)00183-5", "ISSN" : "03091708", "author" : [ { "dropping-particle" : "", "family" : "Atkinson", "given" : "S.E.", "non-dropping-particle" : "", "parse-names" : false, "suffix" : "" }, { "dropping-particle" : "", "family" : "Sivapalan", "given" : "M.", "non-dropping-particle" : "", "parse-names" : false, "suffix" : "" }, { "dropping-particle" : "", "family" : "Woods", "given" : "R.A.", "non-dropping-particle" : "", "parse-names" : false, "suffix" : "" }, { "dropping-particle" : "", "family" : "Viney", "given" : "N.R.", "non-dropping-particle" : "", "parse-names" : false, "suffix" : "" } ], "container-title" : "Advances in Water Resources", "id" : "ITEM-1", "issue" : "3", "issued" : { "date-parts" : [ [ "2003", "3" ] ] }, "page" : "219-235", "title" : "Dominant physical controls on hourly flow predictions and the role of spatial variability: Mahurangi catchment, New Zealand", "type" : "article-journal", "volume" : "26" }, "uris" : [ "http://www.mendeley.com/documents/?uuid=4caeb94e-a0b0-49b7-a2c5-ffb2323d0698" ] } ], "mendeley" : { "formattedCitation" : "(Atkinson et al., 2003)", "plainTextFormattedCitation" : "(Atkinson et al., 2003)", "previouslyFormattedCitation" : "(Atkinson, Sivapalan, Woods, &amp; Viney, 2003)" }, "properties" : { "noteIndex" : 0 }, "schema" : "https://github.com/citation-style-language/schema/raw/master/csl-citation.json" }</w:instrText>
            </w:r>
            <w:r>
              <w:fldChar w:fldCharType="separate"/>
            </w:r>
            <w:r w:rsidR="008D7056" w:rsidRPr="008D7056">
              <w:rPr>
                <w:noProof/>
              </w:rPr>
              <w:t>(Atkinson et al., 2003)</w:t>
            </w:r>
            <w:r>
              <w:fldChar w:fldCharType="end"/>
            </w:r>
            <w:r>
              <w:t xml:space="preserve"> </w:t>
            </w:r>
            <w:r>
              <w:rPr>
                <w:i/>
              </w:rPr>
              <w:t>Note: converted from a flow speed of 0.5m/s and catchment area of 47km</w:t>
            </w:r>
            <w:r w:rsidRPr="00626280">
              <w:rPr>
                <w:i/>
                <w:vertAlign w:val="superscript"/>
              </w:rPr>
              <w:t>2</w:t>
            </w:r>
          </w:p>
        </w:tc>
        <w:tc>
          <w:tcPr>
            <w:tcW w:w="851" w:type="dxa"/>
          </w:tcPr>
          <w:p w14:paraId="1CA7ABF7" w14:textId="77777777" w:rsidR="0080467F" w:rsidRDefault="0080467F" w:rsidP="0080467F"/>
        </w:tc>
        <w:tc>
          <w:tcPr>
            <w:tcW w:w="799" w:type="dxa"/>
          </w:tcPr>
          <w:p w14:paraId="677CF214" w14:textId="77777777" w:rsidR="0080467F" w:rsidRDefault="0080467F" w:rsidP="0080467F">
            <w:r>
              <w:t>&lt;1</w:t>
            </w:r>
          </w:p>
        </w:tc>
      </w:tr>
      <w:tr w:rsidR="0080467F" w14:paraId="1ADC6945" w14:textId="77777777" w:rsidTr="0080467F">
        <w:tc>
          <w:tcPr>
            <w:tcW w:w="7366" w:type="dxa"/>
          </w:tcPr>
          <w:p w14:paraId="59DABCD0" w14:textId="75A17D01" w:rsidR="0080467F" w:rsidRDefault="0080467F" w:rsidP="0080467F">
            <w:r>
              <w:t xml:space="preserve">Table 3 </w:t>
            </w:r>
            <w:r>
              <w:fldChar w:fldCharType="begin" w:fldLock="1"/>
            </w:r>
            <w:r w:rsidR="008D7056">
              <w:instrText>ADDIN CSL_CITATION { "citationItems" : [ { "id" : "ITEM-1", "itemData" : { "DOI" : "10.1080/02626667.2010.505170", "ISSN" : "0262-6667", "author" : [ { "dropping-particle" : "", "family" : "Goswami", "given" : "M.", "non-dropping-particle" : "", "parse-names" : false, "suffix" : "" }, { "dropping-particle" : "", "family" : "O'Connor", "given" : "K. M.", "non-dropping-particle" : "", "parse-names" : false, "suffix" : "" } ], "container-title" : "Hydrological Sciences Journal", "id" : "ITEM-1", "issue" : "6", "issued" : { "date-parts" : [ [ "2010" ] ] }, "page" : "913-927", "title" : "A 'monster' that made the SMAR conceptual model \u201cright for the wrong reasons\u201d", "type" : "article-journal", "volume" : "55" }, "uris" : [ "http://www.mendeley.com/documents/?uuid=e201c506-17fa-4d8b-8853-7fac9e863819" ] } ], "mendeley" : { "formattedCitation" : "(Goswami and O\u2019Connor, 2010)", "plainTextFormattedCitation" : "(Goswami and O\u2019Connor, 2010)", "previouslyFormattedCitation" : "(Goswami &amp; O\u2019Connor, 2010)" }, "properties" : { "noteIndex" : 0 }, "schema" : "https://github.com/citation-style-language/schema/raw/master/csl-citation.json" }</w:instrText>
            </w:r>
            <w:r>
              <w:fldChar w:fldCharType="separate"/>
            </w:r>
            <w:r w:rsidR="008D7056" w:rsidRPr="008D7056">
              <w:rPr>
                <w:noProof/>
              </w:rPr>
              <w:t>(Goswami and O’Connor, 2010)</w:t>
            </w:r>
            <w:r>
              <w:fldChar w:fldCharType="end"/>
            </w:r>
          </w:p>
        </w:tc>
        <w:tc>
          <w:tcPr>
            <w:tcW w:w="851" w:type="dxa"/>
          </w:tcPr>
          <w:p w14:paraId="378A5E11" w14:textId="77777777" w:rsidR="0080467F" w:rsidRDefault="0080467F" w:rsidP="0080467F">
            <w:commentRangeStart w:id="82"/>
            <w:r>
              <w:t>12</w:t>
            </w:r>
          </w:p>
        </w:tc>
        <w:tc>
          <w:tcPr>
            <w:tcW w:w="799" w:type="dxa"/>
          </w:tcPr>
          <w:p w14:paraId="5247783C" w14:textId="77777777" w:rsidR="0080467F" w:rsidRDefault="0080467F" w:rsidP="0080467F">
            <w:r>
              <w:t>36</w:t>
            </w:r>
            <w:commentRangeEnd w:id="82"/>
            <w:r w:rsidR="00AB0A75">
              <w:rPr>
                <w:rStyle w:val="CommentReference"/>
              </w:rPr>
              <w:commentReference w:id="82"/>
            </w:r>
          </w:p>
        </w:tc>
      </w:tr>
      <w:tr w:rsidR="0080467F" w14:paraId="19AE8569" w14:textId="77777777" w:rsidTr="0080467F">
        <w:tc>
          <w:tcPr>
            <w:tcW w:w="7366" w:type="dxa"/>
            <w:tcBorders>
              <w:bottom w:val="single" w:sz="4" w:space="0" w:color="auto"/>
            </w:tcBorders>
          </w:tcPr>
          <w:p w14:paraId="14BF3CE2" w14:textId="33CAE350" w:rsidR="0080467F" w:rsidRPr="003005B4" w:rsidRDefault="0080467F" w:rsidP="0080467F">
            <w:pPr>
              <w:rPr>
                <w:i/>
              </w:rPr>
            </w:pPr>
            <w:r>
              <w:t xml:space="preserve">Table 2 </w:t>
            </w:r>
            <w:r>
              <w:fldChar w:fldCharType="begin" w:fldLock="1"/>
            </w:r>
            <w:r w:rsidR="008D7056">
              <w:instrText>ADDIN CSL_CITATION { "citationItems" : [ { "id" : "ITEM-1", "itemData" : { "DOI" : "10.1002/hyp.7901", "ISBN" : "0885-6087", "ISSN" : "08856087", "abstract" : "Abstract A brief description of the Deterministic Modelling Hydrological System (DMHS) \u2018Runoff\u2013Erosion\u2013Pollution\u2019 proposed by the first author is presented. This system is being developed with the aim of giving it a universal character so that it can be applied in mountainous and flat terrain, and in basins of different natural climatic zones regardless of their size. The main feature of the model is its independence of the scaling problem. The basis of our approach consists of a simple theory of runoff elements. This is different from the generally accepted use of partial differential equations such as the Saint Venant equation for surface and channel flow and the Boussinesq equation for underground waters describing the water movement from runoff formation origins to the basin outlet. The results of runoff simulation for six mountainous watersheds of different sizes across Eastern Siberia within the Lena River basin and their statistical evaluation are presented. The selected river basins ranged in size from about 40 km2 (small scale) to the entire Lena River basin (2\u00b74 million km2), classified as a large-scale basin. Copyright \u00a9 2010 John Wiley &amp; Sons, Ltd.", "author" : [ { "dropping-particle" : "", "family" : "Vinogradov", "given" : "Yu B", "non-dropping-particle" : "", "parse-names" : false, "suffix" : "" }, { "dropping-particle" : "", "family" : "Semenova", "given" : "O M", "non-dropping-particle" : "", "parse-names" : false, "suffix" : "" }, { "dropping-particle" : "", "family" : "Vinogradova", "given" : "T A", "non-dropping-particle" : "", "parse-names" : false, "suffix" : "" } ], "container-title" : "Hydrological Processes", "id" : "ITEM-1", "issue" : "7", "issued" : { "date-parts" : [ [ "2011" ] ] }, "page" : "1055-1073", "title" : "An approach to the scaling problem in hydrological modelling: The deterministic modelling hydrological system", "type" : "article-journal", "volume" : "25" }, "uris" : [ "http://www.mendeley.com/documents/?uuid=9fe83c5b-5ba8-4b77-9521-79ef285c1cde" ] } ], "mendeley" : { "formattedCitation" : "(Vinogradov et al., 2011)", "plainTextFormattedCitation" : "(Vinogradov et al., 2011)", "previouslyFormattedCitation" : "(Vinogradov, Semenova, &amp; Vinogradova, 2011)" }, "properties" : { "noteIndex" : 0 }, "schema" : "https://github.com/citation-style-language/schema/raw/master/csl-citation.json" }</w:instrText>
            </w:r>
            <w:r>
              <w:fldChar w:fldCharType="separate"/>
            </w:r>
            <w:r w:rsidR="008D7056" w:rsidRPr="008D7056">
              <w:rPr>
                <w:noProof/>
              </w:rPr>
              <w:t>(Vinogradov et al., 2011)</w:t>
            </w:r>
            <w:r>
              <w:fldChar w:fldCharType="end"/>
            </w:r>
            <w:r>
              <w:t xml:space="preserve"> </w:t>
            </w:r>
            <w:r>
              <w:rPr>
                <w:i/>
              </w:rPr>
              <w:t>Note: approximated from flow velocities and catchment sizes</w:t>
            </w:r>
          </w:p>
        </w:tc>
        <w:tc>
          <w:tcPr>
            <w:tcW w:w="851" w:type="dxa"/>
            <w:tcBorders>
              <w:bottom w:val="single" w:sz="4" w:space="0" w:color="auto"/>
            </w:tcBorders>
          </w:tcPr>
          <w:p w14:paraId="078F6227" w14:textId="77777777" w:rsidR="0080467F" w:rsidRDefault="0080467F" w:rsidP="0080467F">
            <w:r>
              <w:t>0.01</w:t>
            </w:r>
          </w:p>
        </w:tc>
        <w:tc>
          <w:tcPr>
            <w:tcW w:w="799" w:type="dxa"/>
            <w:tcBorders>
              <w:bottom w:val="single" w:sz="4" w:space="0" w:color="auto"/>
            </w:tcBorders>
          </w:tcPr>
          <w:p w14:paraId="22B5208D" w14:textId="77777777" w:rsidR="0080467F" w:rsidRDefault="0080467F" w:rsidP="0080467F">
            <w:r>
              <w:t>4</w:t>
            </w:r>
          </w:p>
        </w:tc>
      </w:tr>
    </w:tbl>
    <w:p w14:paraId="046B9CB4" w14:textId="5C6AFF84" w:rsidR="00711D6B" w:rsidRDefault="00711D6B" w:rsidP="006846A2"/>
    <w:p w14:paraId="0FD96504" w14:textId="2204F9CF" w:rsidR="008F2AF1" w:rsidRDefault="008F2AF1" w:rsidP="006846A2"/>
    <w:p w14:paraId="33F04C3F" w14:textId="10A84D65" w:rsidR="008F2AF1" w:rsidRPr="008F2AF1" w:rsidRDefault="008F2AF1" w:rsidP="006846A2">
      <w:pPr>
        <w:rPr>
          <w:b/>
        </w:rPr>
      </w:pPr>
      <w:r w:rsidRPr="008F2AF1">
        <w:rPr>
          <w:b/>
        </w:rPr>
        <w:t>References</w:t>
      </w:r>
    </w:p>
    <w:p w14:paraId="575386CA" w14:textId="66DCC6F5" w:rsidR="008D7056" w:rsidRPr="008D7056" w:rsidRDefault="00BA33C6" w:rsidP="008D7056">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8D7056" w:rsidRPr="008D7056">
        <w:rPr>
          <w:rFonts w:ascii="Calibri" w:hAnsi="Calibri" w:cs="Times New Roman"/>
          <w:noProof/>
          <w:szCs w:val="24"/>
        </w:rPr>
        <w:t>Amoah, J. K. O., Amatya, D. M. and Nnaji, S.: Quantifying watershed surface depression storage: determination and application in a hydrologic model, Hydrol. Process., 27(17), 2401–2413, doi:10.1002/hyp.9364, 2013.</w:t>
      </w:r>
    </w:p>
    <w:p w14:paraId="3A66EA4B"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Assouline, S.: Infiltration into soils: Conceptual approaches and solutions, Water Resour. Res., 49(4), 1755–1772, doi:10.1002/wrcr.20155, 2013.</w:t>
      </w:r>
    </w:p>
    <w:p w14:paraId="19372334"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Atkinson, S. E., Sivapalan, M., Woods, R. A. and Viney, N. R.: Dominant physical controls on hourly flow predictions and the role of spatial variability: Mahurangi catchment, New Zealand, Adv. Water Resour., 26(3), 219–235, doi:10.1016/S0309-1708(02)00183-5, 2003.</w:t>
      </w:r>
    </w:p>
    <w:p w14:paraId="734E4134"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Bethune, M. G., Selle, B. and Wang, Q. J.: Understanding and predicting deep percolation under surface irrigation, Water Resour. Res., 44(12), 1–16, doi:10.1029/2007WR006380, 2008.</w:t>
      </w:r>
    </w:p>
    <w:p w14:paraId="1C285464"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Beven, K.: TOPMODEL: a critique, Hydrol. Process., 11(9), 1069–1085, doi:10.1002/(SICI)1099-1085(199707)11:9&lt;1069::AID-HYP545&gt;3.0.CO;2-O, 1997.</w:t>
      </w:r>
    </w:p>
    <w:p w14:paraId="523A3467"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Bulygina, N., Mcintyre, N. and Wheater, H.: Conditioning rainfall-runoff model parameters for ungauged catchments and land management impacts analysis, Hydrol. Earth Syst. Sci, 13, 893–904, doi:10.5194/hessd-6-1907-2009, 2009.</w:t>
      </w:r>
    </w:p>
    <w:p w14:paraId="1DF9367A"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Cerdà, A.: Seasonal variability of infiltration rates under contrasting slope conditions in southeast Spain, Geoderma, 69(3-4), 217–232, doi:10.1016/0016-7061(95)00062-3, 1996.</w:t>
      </w:r>
    </w:p>
    <w:p w14:paraId="7CAB9EBD"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Chiew, F. and McMahon, T.: Application of the daily rainfall-runoff model MODHYDROLOG to 28 Australian catchments, J. Hydrol., 153(1-4), 383–416, doi:10.1016/0022-1694(94)90200-3, 1994.</w:t>
      </w:r>
    </w:p>
    <w:p w14:paraId="5EF5B03F"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Chiew, F. H. S.: Estimating groundwater recharge using an integrated surface and groundwater model, University of Melbourne., 1990.</w:t>
      </w:r>
    </w:p>
    <w:p w14:paraId="127736D5"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Chiew, F. H. S., Peel, M. C. and Western, A. W.: Application and testing of the simple rainfall-runoff model SIMHYD, in Mathematical Models of Small Watershed Hydrology, edited by V. P. Singh and D. K. Frevert, pp. 335–367, Water Resources Publications LLC, USA, Chelsea, Michigan, USA., 2002.</w:t>
      </w:r>
    </w:p>
    <w:p w14:paraId="027F49F9"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Clark, M. P., Slater, A. G., Rupp, D. E., Woods, R. a., Vrugt, J. a., Gupta, H. V., Wagener, T. and Hay, L. E.: Framework for Understanding Structural Errors (FUSE): A modular framework to diagnose differences between hydrological models, Water Resour. Res., 44(12), doi:10.1029/2007WR006735, 2008.</w:t>
      </w:r>
    </w:p>
    <w:p w14:paraId="68457899"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lastRenderedPageBreak/>
        <w:t>Crooks, S. M. and Naden, P. S.: CLASSIC: a semi-distributed rainfall-runoff modelling system, Hydrol. Earth Syst. Sci., 11(1), 516–531, doi:10.5194/hess-11-516-2007, 2007.</w:t>
      </w:r>
    </w:p>
    <w:p w14:paraId="4C3066B1"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Fenicia, F., Savenije, H. H. G., Matgen, P. and Pfister, L.: Understanding catchment behavior through stepwise model concept improvement, Water Resour. Res., 44(1), doi:10.1029/2006WR005563, 2008.</w:t>
      </w:r>
    </w:p>
    <w:p w14:paraId="77E06E5D"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Fukushima, Y.: A model of river flow forecasting for a small forested mountain catchment, Hydrol. Process., 2(2), 167–185, 1988.</w:t>
      </w:r>
    </w:p>
    <w:p w14:paraId="77F6CC5C"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Gerrits, M.: The role of interception in the hydrological cycle, edited by PhD thesis, Technische Universiteit Delft, Netherlands., 2010.</w:t>
      </w:r>
    </w:p>
    <w:p w14:paraId="520AD8E3"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Goswami, M. and O’Connor, K. M.: A “monster” that made the SMAR conceptual model “right for the wrong reasons,” Hydrol. Sci. J., 55(6), 913–927, doi:10.1080/02626667.2010.505170, 2010.</w:t>
      </w:r>
    </w:p>
    <w:p w14:paraId="052F52DC"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Huang, M., Liang, X. and Liang, Y.: A transferability study of model parameters for the variable infiltration capacity land surface scheme, J. Geophys. Res., 108(D22), 8864, doi:10.1029/2003JD003676, 2003.</w:t>
      </w:r>
    </w:p>
    <w:p w14:paraId="038A85F6"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Jayawardena, A. W. and Zhou, M. C.: A modified spatial soil moisture storage capacity distribution curve for the Xinanjiang model, J. Hydrol., 227(1-4), 93–113, doi:10.1016/S0022-1694(99)00173-0, 2000.</w:t>
      </w:r>
    </w:p>
    <w:p w14:paraId="7441DF25"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Jones, J. A. A.: Global Hydrology: Processes, Resources and Environmental Management, Routledge., 1997.</w:t>
      </w:r>
    </w:p>
    <w:p w14:paraId="1E1A71CC"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Jothityangkoon, C., Sivapalan, M. and Farmer, D. .: Process controls of water balance variability in a large semi-arid catchment: downward approach to hydrological model development, J. Hydrol., 254(1-4), 174–198, doi:10.1016/S0022-1694(01)00496-6, 2001.</w:t>
      </w:r>
    </w:p>
    <w:p w14:paraId="778C738D"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Kienzle, S. W.: A new temperature based method to separate rain and snow, Hydrol. Process., 22(26), 5067–5085, doi:10.1002/hyp.7131, 2008.</w:t>
      </w:r>
    </w:p>
    <w:p w14:paraId="6239DD42"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Kollat, J. B., Reed, P. M. and Wagener, T.: When are multiobjective calibration trade-offs in hydrologic models meaningful?, Water Resour. Res., 48(3), n/a–n/a, doi:10.1029/2011WR011534, 2012.</w:t>
      </w:r>
    </w:p>
    <w:p w14:paraId="60EA22B0"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Lamb, R.: Calibration of a conceptual rainfall-runoff model for flood frequency estimation by continuous simulation, Water Resour. Res., 35(10), 3103–3114, doi:10.1029/1999WR900119, 1999.</w:t>
      </w:r>
    </w:p>
    <w:p w14:paraId="1141A17E"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Lidén, R. and Harlin, J.: Analysis of conceptual rainfall-runoff modelling performance in different climates, J. Hydrol., 238(3-4), 231–247, doi:10.1016/S0022-1694(00)00330-9, 2000.</w:t>
      </w:r>
    </w:p>
    <w:p w14:paraId="1DDD134D"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Moore, R. J. and Bell, V. A.: Comparison of rainfall-runoff models for flood forecasting. Part 1: Literature review of models, Environment Agency, Bristol., 2001.</w:t>
      </w:r>
    </w:p>
    <w:p w14:paraId="453A311C"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Nielsen, S. A. and Hansen, E.: Numerical simulation of he rainfall-runoff process on a daily basis, Nord. Hydrol., (4), 171–190, doi:https://doi.org/10.2166/nh.1973.0013, 1973.</w:t>
      </w:r>
    </w:p>
    <w:p w14:paraId="647AEB97"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Penman, H. L.: the Dependence of Transpiration on Weather and Soil Conditions, J. Soil Sci., 1(1), 74–89, doi:10.1111/j.1365-2389.1950.tb00720.x, 1950.</w:t>
      </w:r>
    </w:p>
    <w:p w14:paraId="5AACF9B0"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Perrin, C., Michel, C. and Andréassian, V.: Improvement of a parsimonious model for streamflow simulation, J. Hydrol., 279(1-4), 275–289, doi:10.1016/S0022-1694(03)00225-7, 2003.</w:t>
      </w:r>
    </w:p>
    <w:p w14:paraId="38F3BC1D"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Porter, J. W. and McMahon, T. A.: Application of a catchment model in southeastern Australia, J. Hydrol., 24(1-2), 121–134, doi:10.1016/0022-1694(75)90146-8, 1971.</w:t>
      </w:r>
    </w:p>
    <w:p w14:paraId="798482F1"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lastRenderedPageBreak/>
        <w:t>Rusli, S. R., Yudianto, D. and Liu, J. tao: Effects of temporal variability on HBV model calibration, Water Sci. Eng., 8(4), 291–300, doi:10.1016/j.wse.2015.12.002, 2015.</w:t>
      </w:r>
    </w:p>
    <w:p w14:paraId="6BA052A8"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Santos, L., Thirel, G. and Perrin, C.: State-space representation of a bucket-type rainfall-runoff model: a case study with State-Space GR4 (version 1.0), Geosci. Model Dev. Discuss., 1–22, doi:10.5194/gmd-2017-264, 2017.</w:t>
      </w:r>
    </w:p>
    <w:p w14:paraId="008FE1A9"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Schaefli, B., Nicotina, L., Imfeld, C., Da Ronco, P., Bertuzzo, E. and Rinaldo, A.: SEHR-ECHO v1.0: A spatially explicit hydrologic response model for ecohydrologic applications, Geosci. Model Dev., 7(6), 2733–2746, doi:10.5194/gmd-7-2733-2014, 2014.</w:t>
      </w:r>
    </w:p>
    <w:p w14:paraId="2AD0AFCB"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Seibert, J.: Estimation of Parameter Uncertainty in the HBV Model, Nord. Hydrol., 28(1982), 247–262, doi:10.2166/nh.1997.015, 1997.</w:t>
      </w:r>
    </w:p>
    <w:p w14:paraId="22F4B659"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Seibert, J. and Vis, M. J. P.: Teaching hydrological modeling with a user-friendly catchment-runoff-model software package, Hydrol. Earth Syst. Sci., 16(9), 3315–3325, doi:10.5194/hess-16-3315-2012, 2012.</w:t>
      </w:r>
    </w:p>
    <w:p w14:paraId="21042AC5"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Sivapalan, M. and Woods, R. A.: Evaluation of the effects of general circulation models’ subgrid variability and patchiness of rainfall and soil moisture on land surface water balance fluxes, Hydrol. Process., 9(5-6), 697–717, doi:10.1002/hyp.3360090515, 1995.</w:t>
      </w:r>
    </w:p>
    <w:p w14:paraId="37E98CC3"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Sivapalan, M., Ruprecht, J. K. and Viney, N. R.: Water and salt balance modelling to predict the effects of land-use changes in forested catchments. 1. Small catchment water balance model, Hydrol. Process., 10(3), 1996.</w:t>
      </w:r>
    </w:p>
    <w:p w14:paraId="15C9F816"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SMHI: Integrated Hydrological Modelling System (IHMS) Manual Version 4.5, 2004.</w:t>
      </w:r>
    </w:p>
    <w:p w14:paraId="003F1AB2"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Son, K. and Sivapalan, M.: Improving model structure and reducing parameter uncertainty in conceptual water balance models through the use of auxiliary data, Water Resour. Res., 43(1), doi:10.1029/2006WR005032, 2007.</w:t>
      </w:r>
    </w:p>
    <w:p w14:paraId="0FEFC2B5"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Sun, W., Ishidaira, H., Bastola, S. and Yu, J.: Estimating daily time series of streamflow using hydrological model calibrated based on satellite observations of river water surface width: Toward real world applications, Environ. Res., 139, 36–45, doi:10.1016/j.envres.2015.01.002, 2015.</w:t>
      </w:r>
    </w:p>
    <w:p w14:paraId="7C0D5B64"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Tan, B. Q. and O’Connor, K. M.: Application of an empirical infiltration equation in the SMAR conceptual model, J. Hydrol., 185(1-4), 275–295, doi:10.1016/0022-1694(95)02993-1, 1996.</w:t>
      </w:r>
    </w:p>
    <w:p w14:paraId="2777F808"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Vinogradov, Y. B., Semenova, O. M. and Vinogradova, T. A.: An approach to the scaling problem in hydrological modelling: The deterministic modelling hydrological system, Hydrol. Process., 25(7), 1055–1073, doi:10.1002/hyp.7901, 2011.</w:t>
      </w:r>
    </w:p>
    <w:p w14:paraId="40731BC1" w14:textId="77777777" w:rsidR="008D7056" w:rsidRPr="008D7056" w:rsidRDefault="008D7056" w:rsidP="008D7056">
      <w:pPr>
        <w:widowControl w:val="0"/>
        <w:autoSpaceDE w:val="0"/>
        <w:autoSpaceDN w:val="0"/>
        <w:adjustRightInd w:val="0"/>
        <w:spacing w:line="240" w:lineRule="auto"/>
        <w:rPr>
          <w:rFonts w:ascii="Calibri" w:hAnsi="Calibri" w:cs="Times New Roman"/>
          <w:noProof/>
          <w:szCs w:val="24"/>
        </w:rPr>
      </w:pPr>
      <w:r w:rsidRPr="008D7056">
        <w:rPr>
          <w:rFonts w:ascii="Calibri" w:hAnsi="Calibri" w:cs="Times New Roman"/>
          <w:noProof/>
          <w:szCs w:val="24"/>
        </w:rPr>
        <w:t>Wagener, T., Wheater, H. S. and Gupta, H. V.: Rainfall-Runoff Modelling in Gauged and Ungauged Catchments, edited by T. K. Wei, Imperial College Press., 2004.</w:t>
      </w:r>
    </w:p>
    <w:p w14:paraId="1AFC9495" w14:textId="77777777" w:rsidR="008D7056" w:rsidRPr="008D7056" w:rsidRDefault="008D7056" w:rsidP="008D7056">
      <w:pPr>
        <w:widowControl w:val="0"/>
        <w:autoSpaceDE w:val="0"/>
        <w:autoSpaceDN w:val="0"/>
        <w:adjustRightInd w:val="0"/>
        <w:spacing w:line="240" w:lineRule="auto"/>
        <w:rPr>
          <w:rFonts w:ascii="Calibri" w:hAnsi="Calibri"/>
          <w:noProof/>
        </w:rPr>
      </w:pPr>
      <w:r w:rsidRPr="008D7056">
        <w:rPr>
          <w:rFonts w:ascii="Calibri" w:hAnsi="Calibri" w:cs="Times New Roman"/>
          <w:noProof/>
          <w:szCs w:val="24"/>
        </w:rPr>
        <w:t>Ye, S., Yaeger, M., Coopersmith, E., Cheng, L. and Sivapalan, M.: Exploring the physical controls of regional patterns of flow duration curves - Part 2: Role of seasonality, the regime curve, and associated process controls, Hydrol. Earth Syst. Sci., 16(11), 4447–4465, doi:10.5194/hess-16-4447-2012, 2012.</w:t>
      </w:r>
    </w:p>
    <w:p w14:paraId="23ADDC35" w14:textId="1A309CB4" w:rsidR="008F2AF1" w:rsidRPr="006846A2" w:rsidRDefault="00BA33C6" w:rsidP="006846A2">
      <w:r>
        <w:fldChar w:fldCharType="end"/>
      </w:r>
    </w:p>
    <w:sectPr w:rsidR="008F2AF1" w:rsidRPr="006846A2" w:rsidSect="006927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irnan Fowler" w:date="2018-11-06T14:22:00Z" w:initials="KF">
    <w:p w14:paraId="0AAEC07E" w14:textId="77777777" w:rsidR="008432A3" w:rsidRDefault="008432A3">
      <w:pPr>
        <w:pStyle w:val="CommentText"/>
      </w:pPr>
      <w:r>
        <w:rPr>
          <w:rStyle w:val="CommentReference"/>
        </w:rPr>
        <w:annotationRef/>
      </w:r>
      <w:r>
        <w:t xml:space="preserve">General comments: </w:t>
      </w:r>
    </w:p>
    <w:p w14:paraId="7E968890" w14:textId="77777777" w:rsidR="008432A3" w:rsidRDefault="008432A3">
      <w:pPr>
        <w:pStyle w:val="CommentText"/>
      </w:pPr>
      <w:r>
        <w:t>Again, a massive amount of work to compile this – brilliant.  It will be a great resource even to non-</w:t>
      </w:r>
      <w:proofErr w:type="spellStart"/>
      <w:r>
        <w:t>MaRRMoT</w:t>
      </w:r>
      <w:proofErr w:type="spellEnd"/>
      <w:r>
        <w:t xml:space="preserve"> users.  </w:t>
      </w:r>
    </w:p>
    <w:p w14:paraId="162A5253" w14:textId="77777777" w:rsidR="008432A3" w:rsidRDefault="008432A3">
      <w:pPr>
        <w:pStyle w:val="CommentText"/>
      </w:pPr>
    </w:p>
    <w:p w14:paraId="292FF847" w14:textId="7AE929D8" w:rsidR="008432A3" w:rsidRDefault="008432A3">
      <w:pPr>
        <w:pStyle w:val="CommentText"/>
      </w:pPr>
      <w:r>
        <w:t xml:space="preserve">One comment on the formatting – I wonder whether there should be a greater degree of consistency between the different Supporting Materials.  </w:t>
      </w:r>
      <w:proofErr w:type="spellStart"/>
      <w:r>
        <w:t>Eg.</w:t>
      </w:r>
      <w:proofErr w:type="spellEnd"/>
      <w:r>
        <w:t xml:space="preserve"> use the same font regardless of whether it’s from LaTeX or Word. </w:t>
      </w:r>
    </w:p>
  </w:comment>
  <w:comment w:id="3" w:author="Keirnan Fowler" w:date="2018-11-06T13:46:00Z" w:initials="KF">
    <w:p w14:paraId="5062DAE6" w14:textId="04E73DAF" w:rsidR="008432A3" w:rsidRDefault="008432A3">
      <w:pPr>
        <w:pStyle w:val="CommentText"/>
      </w:pPr>
      <w:r>
        <w:rPr>
          <w:rStyle w:val="CommentReference"/>
        </w:rPr>
        <w:annotationRef/>
      </w:r>
      <w:bookmarkStart w:id="5" w:name="_Hlk532130354"/>
      <w:r>
        <w:t xml:space="preserve">Typically, the context where parameter ranges are needed is calibration.  </w:t>
      </w:r>
      <w:proofErr w:type="gramStart"/>
      <w:r>
        <w:t>Thus</w:t>
      </w:r>
      <w:proofErr w:type="gramEnd"/>
      <w:r>
        <w:t xml:space="preserve"> we need to clearly state – here and elsewhere – that this isn’t part of </w:t>
      </w:r>
      <w:proofErr w:type="spellStart"/>
      <w:r>
        <w:t>MaRRMoT</w:t>
      </w:r>
      <w:proofErr w:type="spellEnd"/>
      <w:r>
        <w:t>.</w:t>
      </w:r>
    </w:p>
    <w:bookmarkEnd w:id="5"/>
  </w:comment>
  <w:comment w:id="12" w:author="Keirnan Fowler" w:date="2018-11-06T13:34:00Z" w:initials="KF">
    <w:p w14:paraId="5A9E76E3" w14:textId="5E7B6223" w:rsidR="008432A3" w:rsidRDefault="008432A3">
      <w:pPr>
        <w:pStyle w:val="CommentText"/>
      </w:pPr>
      <w:r>
        <w:rPr>
          <w:rStyle w:val="CommentReference"/>
        </w:rPr>
        <w:annotationRef/>
      </w:r>
      <w:r>
        <w:t>This is a little unclear.  Perhaps an example would help? Do you mean:</w:t>
      </w:r>
    </w:p>
    <w:p w14:paraId="092D6D55" w14:textId="77777777" w:rsidR="008432A3" w:rsidRDefault="008432A3">
      <w:pPr>
        <w:pStyle w:val="CommentText"/>
      </w:pPr>
      <w:r>
        <w:t xml:space="preserve">‘Try to make consistent choices for all models’?  </w:t>
      </w:r>
    </w:p>
    <w:p w14:paraId="76819D6D" w14:textId="77777777" w:rsidR="008432A3" w:rsidRDefault="008432A3">
      <w:pPr>
        <w:pStyle w:val="CommentText"/>
      </w:pPr>
      <w:r>
        <w:t>In which case an example would be</w:t>
      </w:r>
    </w:p>
    <w:p w14:paraId="1EE49B6A" w14:textId="2A256B71" w:rsidR="008432A3" w:rsidRDefault="008432A3">
      <w:pPr>
        <w:pStyle w:val="CommentText"/>
      </w:pPr>
      <w:r>
        <w:t>‘</w:t>
      </w:r>
      <w:proofErr w:type="spellStart"/>
      <w:r>
        <w:t>eg.</w:t>
      </w:r>
      <w:proofErr w:type="spellEnd"/>
      <w:r>
        <w:t xml:space="preserve"> so that all ‘slow’ linear reservoirs, regardless of which model they are part of, have the same limits for the drainage timescale parameter’</w:t>
      </w:r>
    </w:p>
  </w:comment>
  <w:comment w:id="21" w:author="Jim Freer" w:date="2018-11-09T15:10:00Z" w:initials="JF">
    <w:p w14:paraId="003C59B9" w14:textId="2721A0B1" w:rsidR="008432A3" w:rsidRDefault="008432A3">
      <w:pPr>
        <w:pStyle w:val="CommentText"/>
      </w:pPr>
      <w:r>
        <w:rPr>
          <w:rStyle w:val="CommentReference"/>
        </w:rPr>
        <w:annotationRef/>
      </w:r>
      <w:bookmarkStart w:id="23" w:name="_Hlk532130596"/>
      <w:r>
        <w:t>As I said in the model descriptions I wonder if we can highlight any theoretical ranges as a benchmark. The challenge of the literature ones is that if the model has not been widely applied and for a specific purpose then that range might be very specific in a way which is not that meaningful to how it is to be used here…</w:t>
      </w:r>
      <w:proofErr w:type="gramStart"/>
      <w:r>
        <w:t>…..</w:t>
      </w:r>
      <w:proofErr w:type="gramEnd"/>
    </w:p>
    <w:bookmarkEnd w:id="23"/>
  </w:comment>
  <w:comment w:id="22" w:author="Jim Freer" w:date="2018-11-09T15:17:00Z" w:initials="JF">
    <w:p w14:paraId="3C520052" w14:textId="7B1A7D71" w:rsidR="008432A3" w:rsidRDefault="008432A3">
      <w:pPr>
        <w:pStyle w:val="CommentText"/>
      </w:pPr>
      <w:r>
        <w:rPr>
          <w:rStyle w:val="CommentReference"/>
        </w:rPr>
        <w:annotationRef/>
      </w:r>
      <w:bookmarkStart w:id="24" w:name="_Hlk532130845"/>
      <w:r>
        <w:t xml:space="preserve">Also not sure I came across a </w:t>
      </w:r>
      <w:proofErr w:type="spellStart"/>
      <w:r>
        <w:t>Ksat</w:t>
      </w:r>
      <w:proofErr w:type="spellEnd"/>
      <w:r>
        <w:t xml:space="preserve"> </w:t>
      </w:r>
      <w:proofErr w:type="gramStart"/>
      <w:r>
        <w:t>below?,</w:t>
      </w:r>
      <w:proofErr w:type="gramEnd"/>
      <w:r>
        <w:t xml:space="preserve"> maybe I missed it but it must be used a lot…..</w:t>
      </w:r>
    </w:p>
    <w:bookmarkEnd w:id="24"/>
  </w:comment>
  <w:comment w:id="26" w:author="Keirnan Fowler" w:date="2018-11-06T13:39:00Z" w:initials="KF">
    <w:p w14:paraId="590D9ECE" w14:textId="6FE353AA" w:rsidR="008432A3" w:rsidRDefault="008432A3">
      <w:pPr>
        <w:pStyle w:val="CommentText"/>
      </w:pPr>
      <w:r>
        <w:rPr>
          <w:rStyle w:val="CommentReference"/>
        </w:rPr>
        <w:annotationRef/>
      </w:r>
      <w:r>
        <w:t xml:space="preserve">I’ve changed the formatting of this table so that the header row is repeated. </w:t>
      </w:r>
    </w:p>
  </w:comment>
  <w:comment w:id="32" w:author="Keirnan Fowler" w:date="2018-11-06T14:11:00Z" w:initials="KF">
    <w:p w14:paraId="0023E3A0" w14:textId="0309142E" w:rsidR="008432A3" w:rsidRDefault="008432A3">
      <w:pPr>
        <w:pStyle w:val="CommentText"/>
      </w:pPr>
      <w:r>
        <w:rPr>
          <w:rStyle w:val="CommentReference"/>
        </w:rPr>
        <w:annotationRef/>
      </w:r>
      <w:r>
        <w:t>Can you be more specific here?</w:t>
      </w:r>
    </w:p>
  </w:comment>
  <w:comment w:id="34" w:author="Murray Peel" w:date="2018-12-01T18:19:00Z" w:initials="MP">
    <w:p w14:paraId="20D19898" w14:textId="33B30BFE" w:rsidR="008432A3" w:rsidRDefault="008432A3">
      <w:pPr>
        <w:pStyle w:val="CommentText"/>
      </w:pPr>
      <w:r>
        <w:rPr>
          <w:rStyle w:val="CommentReference"/>
        </w:rPr>
        <w:annotationRef/>
      </w:r>
      <w:r>
        <w:t>Ye et al., 2012</w:t>
      </w:r>
    </w:p>
  </w:comment>
  <w:comment w:id="49" w:author="Ross Woods" w:date="2018-11-23T16:04:00Z" w:initials="RW">
    <w:p w14:paraId="2DC2F8A2" w14:textId="6CD90511" w:rsidR="008432A3" w:rsidRDefault="008432A3">
      <w:pPr>
        <w:pStyle w:val="CommentText"/>
      </w:pPr>
      <w:r>
        <w:rPr>
          <w:rStyle w:val="CommentReference"/>
        </w:rPr>
        <w:annotationRef/>
      </w:r>
      <w:bookmarkStart w:id="50" w:name="_Hlk532132711"/>
      <w:r>
        <w:t xml:space="preserve">If this “baseflow rate at no </w:t>
      </w:r>
      <w:proofErr w:type="gramStart"/>
      <w:r>
        <w:t>deficit”  the</w:t>
      </w:r>
      <w:proofErr w:type="gramEnd"/>
      <w:r>
        <w:t xml:space="preserve"> Q0=</w:t>
      </w:r>
      <w:proofErr w:type="spellStart"/>
      <w:r>
        <w:t>Te.exp</w:t>
      </w:r>
      <w:proofErr w:type="spellEnd"/>
      <w:r>
        <w:t xml:space="preserve">(-lambda) in units of mm/d, then you can get it from Table II of </w:t>
      </w:r>
      <w:proofErr w:type="spellStart"/>
      <w:r>
        <w:t>Beven</w:t>
      </w:r>
      <w:proofErr w:type="spellEnd"/>
      <w:r>
        <w:t xml:space="preserve"> (1997) . exp(-lambda) has units of 1/metres.</w:t>
      </w:r>
      <w:r>
        <w:br/>
        <w:t xml:space="preserve">so with the data in </w:t>
      </w:r>
      <w:proofErr w:type="spellStart"/>
      <w:r>
        <w:t>Beven’s</w:t>
      </w:r>
      <w:proofErr w:type="spellEnd"/>
      <w:r>
        <w:t xml:space="preserve"> Table II, T0.exp(-lambda) has units of m/h</w:t>
      </w:r>
    </w:p>
    <w:bookmarkEnd w:id="50"/>
  </w:comment>
  <w:comment w:id="55" w:author="Keirnan Fowler" w:date="2018-11-06T14:18:00Z" w:initials="KF">
    <w:p w14:paraId="03E9BD58" w14:textId="42AEAEAD" w:rsidR="008432A3" w:rsidRDefault="008432A3">
      <w:pPr>
        <w:pStyle w:val="CommentText"/>
      </w:pPr>
      <w:r>
        <w:rPr>
          <w:rStyle w:val="CommentReference"/>
        </w:rPr>
        <w:annotationRef/>
      </w:r>
      <w:r>
        <w:t>Needs more information, hence my edit</w:t>
      </w:r>
    </w:p>
  </w:comment>
  <w:comment w:id="67" w:author="Jim Freer" w:date="2018-11-09T15:09:00Z" w:initials="JF">
    <w:p w14:paraId="54E9C1EE" w14:textId="77777777" w:rsidR="008432A3" w:rsidRDefault="008432A3">
      <w:pPr>
        <w:pStyle w:val="CommentText"/>
      </w:pPr>
      <w:r>
        <w:rPr>
          <w:rStyle w:val="CommentReference"/>
        </w:rPr>
        <w:annotationRef/>
      </w:r>
      <w:r>
        <w:t>Should these be per hour?</w:t>
      </w:r>
    </w:p>
    <w:p w14:paraId="10672A5C" w14:textId="5FADAB6F" w:rsidR="008432A3" w:rsidRDefault="008432A3">
      <w:pPr>
        <w:pStyle w:val="CommentText"/>
      </w:pPr>
      <w:bookmarkStart w:id="68" w:name="_Hlk532132652"/>
      <w:proofErr w:type="gramStart"/>
      <w:r>
        <w:t>Also</w:t>
      </w:r>
      <w:proofErr w:type="gramEnd"/>
      <w:r>
        <w:t xml:space="preserve"> these ranges seem oddly limited. </w:t>
      </w:r>
      <w:proofErr w:type="spellStart"/>
      <w:r>
        <w:t>Infilt</w:t>
      </w:r>
      <w:proofErr w:type="spellEnd"/>
      <w:r>
        <w:t xml:space="preserve"> capacity is known to be log normal and over orders of magnitude for different soils. This all seems oddly similar (except units)</w:t>
      </w:r>
    </w:p>
    <w:bookmarkEnd w:id="68"/>
  </w:comment>
  <w:comment w:id="73" w:author="Ross Woods" w:date="2018-11-23T16:43:00Z" w:initials="RW">
    <w:p w14:paraId="4C1E2F02" w14:textId="28C59D67" w:rsidR="008432A3" w:rsidRDefault="008432A3">
      <w:pPr>
        <w:pStyle w:val="CommentText"/>
      </w:pPr>
      <w:r>
        <w:rPr>
          <w:rStyle w:val="CommentReference"/>
        </w:rPr>
        <w:annotationRef/>
      </w:r>
      <w:r>
        <w:t>Seems large, check the units</w:t>
      </w:r>
    </w:p>
  </w:comment>
  <w:comment w:id="76" w:author="Ross Woods" w:date="2018-11-23T16:44:00Z" w:initials="RW">
    <w:p w14:paraId="54993285" w14:textId="77777777" w:rsidR="008432A3" w:rsidRDefault="008432A3">
      <w:pPr>
        <w:pStyle w:val="CommentText"/>
      </w:pPr>
      <w:r>
        <w:rPr>
          <w:rStyle w:val="CommentReference"/>
        </w:rPr>
        <w:annotationRef/>
      </w:r>
      <w:bookmarkStart w:id="78" w:name="_Hlk532133137"/>
      <w:r>
        <w:t>I wish the units were d, not 1/d. It would be easier to decide if the numbers made sense.</w:t>
      </w:r>
    </w:p>
    <w:p w14:paraId="403439D5" w14:textId="088D1E15" w:rsidR="008432A3" w:rsidRDefault="008432A3">
      <w:pPr>
        <w:pStyle w:val="CommentText"/>
      </w:pPr>
      <w:r>
        <w:t>But it is probably too late for such niceties.</w:t>
      </w:r>
    </w:p>
    <w:bookmarkEnd w:id="78"/>
  </w:comment>
  <w:comment w:id="81" w:author="Ross Woods" w:date="2018-11-23T16:42:00Z" w:initials="RW">
    <w:p w14:paraId="049B97D0" w14:textId="51E30F25" w:rsidR="008432A3" w:rsidRDefault="008432A3">
      <w:pPr>
        <w:pStyle w:val="CommentText"/>
      </w:pPr>
      <w:r>
        <w:rPr>
          <w:rStyle w:val="CommentReference"/>
        </w:rPr>
        <w:annotationRef/>
      </w:r>
      <w:r>
        <w:t>Maybe these values are in hours?</w:t>
      </w:r>
    </w:p>
  </w:comment>
  <w:comment w:id="82" w:author="Ross Woods" w:date="2018-11-23T16:42:00Z" w:initials="RW">
    <w:p w14:paraId="7F418E64" w14:textId="2B112752" w:rsidR="008432A3" w:rsidRDefault="008432A3">
      <w:pPr>
        <w:pStyle w:val="CommentText"/>
      </w:pPr>
      <w:r>
        <w:rPr>
          <w:rStyle w:val="CommentReference"/>
        </w:rPr>
        <w:annotationRef/>
      </w:r>
      <w:r>
        <w:t>Surprisingly large! Maybe these values are in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2FF847" w15:done="1"/>
  <w15:commentEx w15:paraId="5062DAE6" w15:done="1"/>
  <w15:commentEx w15:paraId="1EE49B6A" w15:done="1"/>
  <w15:commentEx w15:paraId="003C59B9" w15:done="1"/>
  <w15:commentEx w15:paraId="3C520052" w15:done="1"/>
  <w15:commentEx w15:paraId="590D9ECE" w15:done="1"/>
  <w15:commentEx w15:paraId="0023E3A0" w15:done="1"/>
  <w15:commentEx w15:paraId="20D19898" w15:done="1"/>
  <w15:commentEx w15:paraId="2DC2F8A2" w15:done="1"/>
  <w15:commentEx w15:paraId="03E9BD58" w15:done="0"/>
  <w15:commentEx w15:paraId="10672A5C" w15:done="1"/>
  <w15:commentEx w15:paraId="4C1E2F02" w15:done="1"/>
  <w15:commentEx w15:paraId="403439D5" w15:done="1"/>
  <w15:commentEx w15:paraId="049B97D0" w15:done="1"/>
  <w15:commentEx w15:paraId="7F418E6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2FF847" w16cid:durableId="1F8C222B"/>
  <w16cid:commentId w16cid:paraId="5062DAE6" w16cid:durableId="1F8C19C2"/>
  <w16cid:commentId w16cid:paraId="1EE49B6A" w16cid:durableId="1F8C16CA"/>
  <w16cid:commentId w16cid:paraId="003C59B9" w16cid:durableId="1F9021F0"/>
  <w16cid:commentId w16cid:paraId="3C520052" w16cid:durableId="1F9023A7"/>
  <w16cid:commentId w16cid:paraId="590D9ECE" w16cid:durableId="1F8C181D"/>
  <w16cid:commentId w16cid:paraId="0023E3A0" w16cid:durableId="1F8C1FA8"/>
  <w16cid:commentId w16cid:paraId="20D19898" w16cid:durableId="1FAD4F2D"/>
  <w16cid:commentId w16cid:paraId="2DC2F8A2" w16cid:durableId="1FA2A381"/>
  <w16cid:commentId w16cid:paraId="03E9BD58" w16cid:durableId="1F8C2144"/>
  <w16cid:commentId w16cid:paraId="10672A5C" w16cid:durableId="1F9021BE"/>
  <w16cid:commentId w16cid:paraId="4C1E2F02" w16cid:durableId="1FA2ACC2"/>
  <w16cid:commentId w16cid:paraId="403439D5" w16cid:durableId="1FA2ACDC"/>
  <w16cid:commentId w16cid:paraId="049B97D0" w16cid:durableId="1FA2AC76"/>
  <w16cid:commentId w16cid:paraId="7F418E64" w16cid:durableId="1FA2AC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E2813"/>
    <w:multiLevelType w:val="hybridMultilevel"/>
    <w:tmpl w:val="CD2476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F765FA"/>
    <w:multiLevelType w:val="hybridMultilevel"/>
    <w:tmpl w:val="F4F28C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481C6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5E1B8D"/>
    <w:multiLevelType w:val="hybridMultilevel"/>
    <w:tmpl w:val="40B24B7A"/>
    <w:lvl w:ilvl="0" w:tplc="0C9C27D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CF5160"/>
    <w:multiLevelType w:val="hybridMultilevel"/>
    <w:tmpl w:val="3B2A3F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3E0259"/>
    <w:multiLevelType w:val="hybridMultilevel"/>
    <w:tmpl w:val="8F960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A83C9E"/>
    <w:multiLevelType w:val="hybridMultilevel"/>
    <w:tmpl w:val="2C4E1C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6F618C4"/>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A933F77"/>
    <w:multiLevelType w:val="hybridMultilevel"/>
    <w:tmpl w:val="E5FA3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954584"/>
    <w:multiLevelType w:val="hybridMultilevel"/>
    <w:tmpl w:val="3A785C08"/>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8"/>
  </w:num>
  <w:num w:numId="6">
    <w:abstractNumId w:val="3"/>
  </w:num>
  <w:num w:numId="7">
    <w:abstractNumId w:val="9"/>
  </w:num>
  <w:num w:numId="8">
    <w:abstractNumId w:val="0"/>
  </w:num>
  <w:num w:numId="9">
    <w:abstractNumId w:val="1"/>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rnan Fowler">
    <w15:presenceInfo w15:providerId="None" w15:userId="Keirnan Fowler"/>
  </w15:person>
  <w15:person w15:author="Wouter Knoben">
    <w15:presenceInfo w15:providerId="AD" w15:userId="S::wk14463@bristol.ac.uk::2cda5f7a-70c0-4527-a7ab-cd901830d5ca"/>
  </w15:person>
  <w15:person w15:author="Ross Woods">
    <w15:presenceInfo w15:providerId="AD" w15:userId="S::rw12207@bristol.ac.uk::61f06245-98d2-4953-9e3d-7535e0a6ceb7"/>
  </w15:person>
  <w15:person w15:author="Jim Freer">
    <w15:presenceInfo w15:providerId="AD" w15:userId="S::ggjef@bristol.ac.uk::b4e220a2-7350-43a1-8b4d-78f8e9c32800"/>
  </w15:person>
  <w15:person w15:author="Murray Peel">
    <w15:presenceInfo w15:providerId="AD" w15:userId="S-1-5-21-2078795561-4233005657-3261906462-64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29"/>
    <w:rsid w:val="00084A50"/>
    <w:rsid w:val="0009226C"/>
    <w:rsid w:val="000A0D81"/>
    <w:rsid w:val="000C3DAD"/>
    <w:rsid w:val="000E08C4"/>
    <w:rsid w:val="00131B69"/>
    <w:rsid w:val="001816AD"/>
    <w:rsid w:val="001E1DAC"/>
    <w:rsid w:val="002C7C1F"/>
    <w:rsid w:val="002E3984"/>
    <w:rsid w:val="00337D36"/>
    <w:rsid w:val="004174BF"/>
    <w:rsid w:val="004B69EC"/>
    <w:rsid w:val="004E5523"/>
    <w:rsid w:val="005837E6"/>
    <w:rsid w:val="005A53D8"/>
    <w:rsid w:val="005D3738"/>
    <w:rsid w:val="006846A2"/>
    <w:rsid w:val="00684D0D"/>
    <w:rsid w:val="0069271E"/>
    <w:rsid w:val="006C5734"/>
    <w:rsid w:val="00711D6B"/>
    <w:rsid w:val="007B52BA"/>
    <w:rsid w:val="007D2C61"/>
    <w:rsid w:val="0080467F"/>
    <w:rsid w:val="008432A3"/>
    <w:rsid w:val="008A3CF3"/>
    <w:rsid w:val="008A7A84"/>
    <w:rsid w:val="008B254C"/>
    <w:rsid w:val="008D7056"/>
    <w:rsid w:val="008F2AF1"/>
    <w:rsid w:val="008F3DC8"/>
    <w:rsid w:val="009E5690"/>
    <w:rsid w:val="009F6D43"/>
    <w:rsid w:val="00A227D0"/>
    <w:rsid w:val="00A30206"/>
    <w:rsid w:val="00A30934"/>
    <w:rsid w:val="00AB0A75"/>
    <w:rsid w:val="00AB65B5"/>
    <w:rsid w:val="00AF2BC1"/>
    <w:rsid w:val="00B068E4"/>
    <w:rsid w:val="00B53046"/>
    <w:rsid w:val="00B723AE"/>
    <w:rsid w:val="00BA33C6"/>
    <w:rsid w:val="00BD72F2"/>
    <w:rsid w:val="00BE5FC7"/>
    <w:rsid w:val="00C6589E"/>
    <w:rsid w:val="00C8092D"/>
    <w:rsid w:val="00C91F29"/>
    <w:rsid w:val="00CB1BC3"/>
    <w:rsid w:val="00D202A8"/>
    <w:rsid w:val="00D470E9"/>
    <w:rsid w:val="00D64823"/>
    <w:rsid w:val="00DE4F5D"/>
    <w:rsid w:val="00DE7304"/>
    <w:rsid w:val="00DF1951"/>
    <w:rsid w:val="00E1353E"/>
    <w:rsid w:val="00E93B8C"/>
    <w:rsid w:val="00EF606B"/>
    <w:rsid w:val="00EF7CA7"/>
    <w:rsid w:val="00F3237B"/>
    <w:rsid w:val="00F7633E"/>
    <w:rsid w:val="00FB2D6C"/>
    <w:rsid w:val="00FB7241"/>
    <w:rsid w:val="00FD4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02BA"/>
  <w15:chartTrackingRefBased/>
  <w15:docId w15:val="{9C6C072B-42CB-4CCD-9037-7F8A2824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6A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6A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46A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46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46A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46A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46A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46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46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6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46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46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46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846A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846A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846A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846A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46A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93B8C"/>
    <w:pPr>
      <w:ind w:left="720"/>
      <w:contextualSpacing/>
    </w:pPr>
    <w:rPr>
      <w:lang w:val="en-AU"/>
    </w:rPr>
  </w:style>
  <w:style w:type="character" w:styleId="Hyperlink">
    <w:name w:val="Hyperlink"/>
    <w:basedOn w:val="DefaultParagraphFont"/>
    <w:uiPriority w:val="99"/>
    <w:unhideWhenUsed/>
    <w:rsid w:val="00E93B8C"/>
    <w:rPr>
      <w:color w:val="0563C1" w:themeColor="hyperlink"/>
      <w:u w:val="single"/>
    </w:rPr>
  </w:style>
  <w:style w:type="character" w:styleId="CommentReference">
    <w:name w:val="annotation reference"/>
    <w:basedOn w:val="DefaultParagraphFont"/>
    <w:uiPriority w:val="99"/>
    <w:semiHidden/>
    <w:unhideWhenUsed/>
    <w:rsid w:val="00E93B8C"/>
    <w:rPr>
      <w:sz w:val="16"/>
      <w:szCs w:val="16"/>
    </w:rPr>
  </w:style>
  <w:style w:type="paragraph" w:styleId="CommentText">
    <w:name w:val="annotation text"/>
    <w:basedOn w:val="Normal"/>
    <w:link w:val="CommentTextChar"/>
    <w:uiPriority w:val="99"/>
    <w:semiHidden/>
    <w:unhideWhenUsed/>
    <w:rsid w:val="00E93B8C"/>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E93B8C"/>
    <w:rPr>
      <w:sz w:val="20"/>
      <w:szCs w:val="20"/>
      <w:lang w:val="en-AU"/>
    </w:rPr>
  </w:style>
  <w:style w:type="paragraph" w:styleId="CommentSubject">
    <w:name w:val="annotation subject"/>
    <w:basedOn w:val="CommentText"/>
    <w:next w:val="CommentText"/>
    <w:link w:val="CommentSubjectChar"/>
    <w:uiPriority w:val="99"/>
    <w:semiHidden/>
    <w:unhideWhenUsed/>
    <w:rsid w:val="00E93B8C"/>
    <w:rPr>
      <w:b/>
      <w:bCs/>
    </w:rPr>
  </w:style>
  <w:style w:type="character" w:customStyle="1" w:styleId="CommentSubjectChar">
    <w:name w:val="Comment Subject Char"/>
    <w:basedOn w:val="CommentTextChar"/>
    <w:link w:val="CommentSubject"/>
    <w:uiPriority w:val="99"/>
    <w:semiHidden/>
    <w:rsid w:val="00E93B8C"/>
    <w:rPr>
      <w:b/>
      <w:bCs/>
      <w:sz w:val="20"/>
      <w:szCs w:val="20"/>
      <w:lang w:val="en-AU"/>
    </w:rPr>
  </w:style>
  <w:style w:type="paragraph" w:styleId="BalloonText">
    <w:name w:val="Balloon Text"/>
    <w:basedOn w:val="Normal"/>
    <w:link w:val="BalloonTextChar"/>
    <w:uiPriority w:val="99"/>
    <w:semiHidden/>
    <w:unhideWhenUsed/>
    <w:rsid w:val="00E93B8C"/>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E93B8C"/>
    <w:rPr>
      <w:rFonts w:ascii="Segoe UI" w:hAnsi="Segoe UI" w:cs="Segoe UI"/>
      <w:sz w:val="18"/>
      <w:szCs w:val="18"/>
      <w:lang w:val="en-AU"/>
    </w:rPr>
  </w:style>
  <w:style w:type="character" w:styleId="PlaceholderText">
    <w:name w:val="Placeholder Text"/>
    <w:basedOn w:val="DefaultParagraphFont"/>
    <w:uiPriority w:val="99"/>
    <w:semiHidden/>
    <w:rsid w:val="00E93B8C"/>
    <w:rPr>
      <w:color w:val="808080"/>
    </w:rPr>
  </w:style>
  <w:style w:type="paragraph" w:styleId="Caption">
    <w:name w:val="caption"/>
    <w:basedOn w:val="Normal"/>
    <w:next w:val="Normal"/>
    <w:uiPriority w:val="35"/>
    <w:unhideWhenUsed/>
    <w:qFormat/>
    <w:rsid w:val="00E93B8C"/>
    <w:pPr>
      <w:spacing w:after="200" w:line="240" w:lineRule="auto"/>
    </w:pPr>
    <w:rPr>
      <w:i/>
      <w:iCs/>
      <w:color w:val="44546A" w:themeColor="text2"/>
      <w:sz w:val="18"/>
      <w:szCs w:val="18"/>
      <w:lang w:val="en-AU"/>
    </w:rPr>
  </w:style>
  <w:style w:type="table" w:styleId="TableGrid">
    <w:name w:val="Table Grid"/>
    <w:basedOn w:val="TableNormal"/>
    <w:uiPriority w:val="39"/>
    <w:rsid w:val="00E93B8C"/>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3B8C"/>
    <w:rPr>
      <w:color w:val="954F72" w:themeColor="followedHyperlink"/>
      <w:u w:val="single"/>
    </w:rPr>
  </w:style>
  <w:style w:type="paragraph" w:styleId="Header">
    <w:name w:val="header"/>
    <w:basedOn w:val="Normal"/>
    <w:link w:val="HeaderChar"/>
    <w:uiPriority w:val="99"/>
    <w:unhideWhenUsed/>
    <w:rsid w:val="00E93B8C"/>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E93B8C"/>
    <w:rPr>
      <w:lang w:val="en-AU"/>
    </w:rPr>
  </w:style>
  <w:style w:type="paragraph" w:styleId="Footer">
    <w:name w:val="footer"/>
    <w:basedOn w:val="Normal"/>
    <w:link w:val="FooterChar"/>
    <w:uiPriority w:val="99"/>
    <w:unhideWhenUsed/>
    <w:rsid w:val="00E93B8C"/>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E93B8C"/>
    <w:rPr>
      <w:lang w:val="en-AU"/>
    </w:rPr>
  </w:style>
  <w:style w:type="character" w:styleId="UnresolvedMention">
    <w:name w:val="Unresolved Mention"/>
    <w:basedOn w:val="DefaultParagraphFont"/>
    <w:uiPriority w:val="99"/>
    <w:semiHidden/>
    <w:unhideWhenUsed/>
    <w:rsid w:val="00E93B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6625">
      <w:bodyDiv w:val="1"/>
      <w:marLeft w:val="0"/>
      <w:marRight w:val="0"/>
      <w:marTop w:val="0"/>
      <w:marBottom w:val="0"/>
      <w:divBdr>
        <w:top w:val="none" w:sz="0" w:space="0" w:color="auto"/>
        <w:left w:val="none" w:sz="0" w:space="0" w:color="auto"/>
        <w:bottom w:val="none" w:sz="0" w:space="0" w:color="auto"/>
        <w:right w:val="none" w:sz="0" w:space="0" w:color="auto"/>
      </w:divBdr>
    </w:div>
    <w:div w:id="89550195">
      <w:bodyDiv w:val="1"/>
      <w:marLeft w:val="0"/>
      <w:marRight w:val="0"/>
      <w:marTop w:val="0"/>
      <w:marBottom w:val="0"/>
      <w:divBdr>
        <w:top w:val="none" w:sz="0" w:space="0" w:color="auto"/>
        <w:left w:val="none" w:sz="0" w:space="0" w:color="auto"/>
        <w:bottom w:val="none" w:sz="0" w:space="0" w:color="auto"/>
        <w:right w:val="none" w:sz="0" w:space="0" w:color="auto"/>
      </w:divBdr>
    </w:div>
    <w:div w:id="176427076">
      <w:bodyDiv w:val="1"/>
      <w:marLeft w:val="0"/>
      <w:marRight w:val="0"/>
      <w:marTop w:val="0"/>
      <w:marBottom w:val="0"/>
      <w:divBdr>
        <w:top w:val="none" w:sz="0" w:space="0" w:color="auto"/>
        <w:left w:val="none" w:sz="0" w:space="0" w:color="auto"/>
        <w:bottom w:val="none" w:sz="0" w:space="0" w:color="auto"/>
        <w:right w:val="none" w:sz="0" w:space="0" w:color="auto"/>
      </w:divBdr>
    </w:div>
    <w:div w:id="182482416">
      <w:bodyDiv w:val="1"/>
      <w:marLeft w:val="0"/>
      <w:marRight w:val="0"/>
      <w:marTop w:val="0"/>
      <w:marBottom w:val="0"/>
      <w:divBdr>
        <w:top w:val="none" w:sz="0" w:space="0" w:color="auto"/>
        <w:left w:val="none" w:sz="0" w:space="0" w:color="auto"/>
        <w:bottom w:val="none" w:sz="0" w:space="0" w:color="auto"/>
        <w:right w:val="none" w:sz="0" w:space="0" w:color="auto"/>
      </w:divBdr>
    </w:div>
    <w:div w:id="191577581">
      <w:bodyDiv w:val="1"/>
      <w:marLeft w:val="0"/>
      <w:marRight w:val="0"/>
      <w:marTop w:val="0"/>
      <w:marBottom w:val="0"/>
      <w:divBdr>
        <w:top w:val="none" w:sz="0" w:space="0" w:color="auto"/>
        <w:left w:val="none" w:sz="0" w:space="0" w:color="auto"/>
        <w:bottom w:val="none" w:sz="0" w:space="0" w:color="auto"/>
        <w:right w:val="none" w:sz="0" w:space="0" w:color="auto"/>
      </w:divBdr>
    </w:div>
    <w:div w:id="213394409">
      <w:bodyDiv w:val="1"/>
      <w:marLeft w:val="0"/>
      <w:marRight w:val="0"/>
      <w:marTop w:val="0"/>
      <w:marBottom w:val="0"/>
      <w:divBdr>
        <w:top w:val="none" w:sz="0" w:space="0" w:color="auto"/>
        <w:left w:val="none" w:sz="0" w:space="0" w:color="auto"/>
        <w:bottom w:val="none" w:sz="0" w:space="0" w:color="auto"/>
        <w:right w:val="none" w:sz="0" w:space="0" w:color="auto"/>
      </w:divBdr>
    </w:div>
    <w:div w:id="238560356">
      <w:bodyDiv w:val="1"/>
      <w:marLeft w:val="0"/>
      <w:marRight w:val="0"/>
      <w:marTop w:val="0"/>
      <w:marBottom w:val="0"/>
      <w:divBdr>
        <w:top w:val="none" w:sz="0" w:space="0" w:color="auto"/>
        <w:left w:val="none" w:sz="0" w:space="0" w:color="auto"/>
        <w:bottom w:val="none" w:sz="0" w:space="0" w:color="auto"/>
        <w:right w:val="none" w:sz="0" w:space="0" w:color="auto"/>
      </w:divBdr>
    </w:div>
    <w:div w:id="242036153">
      <w:bodyDiv w:val="1"/>
      <w:marLeft w:val="0"/>
      <w:marRight w:val="0"/>
      <w:marTop w:val="0"/>
      <w:marBottom w:val="0"/>
      <w:divBdr>
        <w:top w:val="none" w:sz="0" w:space="0" w:color="auto"/>
        <w:left w:val="none" w:sz="0" w:space="0" w:color="auto"/>
        <w:bottom w:val="none" w:sz="0" w:space="0" w:color="auto"/>
        <w:right w:val="none" w:sz="0" w:space="0" w:color="auto"/>
      </w:divBdr>
    </w:div>
    <w:div w:id="351884166">
      <w:bodyDiv w:val="1"/>
      <w:marLeft w:val="0"/>
      <w:marRight w:val="0"/>
      <w:marTop w:val="0"/>
      <w:marBottom w:val="0"/>
      <w:divBdr>
        <w:top w:val="none" w:sz="0" w:space="0" w:color="auto"/>
        <w:left w:val="none" w:sz="0" w:space="0" w:color="auto"/>
        <w:bottom w:val="none" w:sz="0" w:space="0" w:color="auto"/>
        <w:right w:val="none" w:sz="0" w:space="0" w:color="auto"/>
      </w:divBdr>
    </w:div>
    <w:div w:id="486091515">
      <w:bodyDiv w:val="1"/>
      <w:marLeft w:val="0"/>
      <w:marRight w:val="0"/>
      <w:marTop w:val="0"/>
      <w:marBottom w:val="0"/>
      <w:divBdr>
        <w:top w:val="none" w:sz="0" w:space="0" w:color="auto"/>
        <w:left w:val="none" w:sz="0" w:space="0" w:color="auto"/>
        <w:bottom w:val="none" w:sz="0" w:space="0" w:color="auto"/>
        <w:right w:val="none" w:sz="0" w:space="0" w:color="auto"/>
      </w:divBdr>
    </w:div>
    <w:div w:id="617954577">
      <w:bodyDiv w:val="1"/>
      <w:marLeft w:val="0"/>
      <w:marRight w:val="0"/>
      <w:marTop w:val="0"/>
      <w:marBottom w:val="0"/>
      <w:divBdr>
        <w:top w:val="none" w:sz="0" w:space="0" w:color="auto"/>
        <w:left w:val="none" w:sz="0" w:space="0" w:color="auto"/>
        <w:bottom w:val="none" w:sz="0" w:space="0" w:color="auto"/>
        <w:right w:val="none" w:sz="0" w:space="0" w:color="auto"/>
      </w:divBdr>
    </w:div>
    <w:div w:id="652564663">
      <w:bodyDiv w:val="1"/>
      <w:marLeft w:val="0"/>
      <w:marRight w:val="0"/>
      <w:marTop w:val="0"/>
      <w:marBottom w:val="0"/>
      <w:divBdr>
        <w:top w:val="none" w:sz="0" w:space="0" w:color="auto"/>
        <w:left w:val="none" w:sz="0" w:space="0" w:color="auto"/>
        <w:bottom w:val="none" w:sz="0" w:space="0" w:color="auto"/>
        <w:right w:val="none" w:sz="0" w:space="0" w:color="auto"/>
      </w:divBdr>
    </w:div>
    <w:div w:id="670179178">
      <w:bodyDiv w:val="1"/>
      <w:marLeft w:val="0"/>
      <w:marRight w:val="0"/>
      <w:marTop w:val="0"/>
      <w:marBottom w:val="0"/>
      <w:divBdr>
        <w:top w:val="none" w:sz="0" w:space="0" w:color="auto"/>
        <w:left w:val="none" w:sz="0" w:space="0" w:color="auto"/>
        <w:bottom w:val="none" w:sz="0" w:space="0" w:color="auto"/>
        <w:right w:val="none" w:sz="0" w:space="0" w:color="auto"/>
      </w:divBdr>
    </w:div>
    <w:div w:id="679087723">
      <w:bodyDiv w:val="1"/>
      <w:marLeft w:val="0"/>
      <w:marRight w:val="0"/>
      <w:marTop w:val="0"/>
      <w:marBottom w:val="0"/>
      <w:divBdr>
        <w:top w:val="none" w:sz="0" w:space="0" w:color="auto"/>
        <w:left w:val="none" w:sz="0" w:space="0" w:color="auto"/>
        <w:bottom w:val="none" w:sz="0" w:space="0" w:color="auto"/>
        <w:right w:val="none" w:sz="0" w:space="0" w:color="auto"/>
      </w:divBdr>
    </w:div>
    <w:div w:id="752629772">
      <w:bodyDiv w:val="1"/>
      <w:marLeft w:val="0"/>
      <w:marRight w:val="0"/>
      <w:marTop w:val="0"/>
      <w:marBottom w:val="0"/>
      <w:divBdr>
        <w:top w:val="none" w:sz="0" w:space="0" w:color="auto"/>
        <w:left w:val="none" w:sz="0" w:space="0" w:color="auto"/>
        <w:bottom w:val="none" w:sz="0" w:space="0" w:color="auto"/>
        <w:right w:val="none" w:sz="0" w:space="0" w:color="auto"/>
      </w:divBdr>
    </w:div>
    <w:div w:id="758405592">
      <w:bodyDiv w:val="1"/>
      <w:marLeft w:val="0"/>
      <w:marRight w:val="0"/>
      <w:marTop w:val="0"/>
      <w:marBottom w:val="0"/>
      <w:divBdr>
        <w:top w:val="none" w:sz="0" w:space="0" w:color="auto"/>
        <w:left w:val="none" w:sz="0" w:space="0" w:color="auto"/>
        <w:bottom w:val="none" w:sz="0" w:space="0" w:color="auto"/>
        <w:right w:val="none" w:sz="0" w:space="0" w:color="auto"/>
      </w:divBdr>
    </w:div>
    <w:div w:id="799541260">
      <w:bodyDiv w:val="1"/>
      <w:marLeft w:val="0"/>
      <w:marRight w:val="0"/>
      <w:marTop w:val="0"/>
      <w:marBottom w:val="0"/>
      <w:divBdr>
        <w:top w:val="none" w:sz="0" w:space="0" w:color="auto"/>
        <w:left w:val="none" w:sz="0" w:space="0" w:color="auto"/>
        <w:bottom w:val="none" w:sz="0" w:space="0" w:color="auto"/>
        <w:right w:val="none" w:sz="0" w:space="0" w:color="auto"/>
      </w:divBdr>
    </w:div>
    <w:div w:id="890578448">
      <w:bodyDiv w:val="1"/>
      <w:marLeft w:val="0"/>
      <w:marRight w:val="0"/>
      <w:marTop w:val="0"/>
      <w:marBottom w:val="0"/>
      <w:divBdr>
        <w:top w:val="none" w:sz="0" w:space="0" w:color="auto"/>
        <w:left w:val="none" w:sz="0" w:space="0" w:color="auto"/>
        <w:bottom w:val="none" w:sz="0" w:space="0" w:color="auto"/>
        <w:right w:val="none" w:sz="0" w:space="0" w:color="auto"/>
      </w:divBdr>
    </w:div>
    <w:div w:id="972566569">
      <w:bodyDiv w:val="1"/>
      <w:marLeft w:val="0"/>
      <w:marRight w:val="0"/>
      <w:marTop w:val="0"/>
      <w:marBottom w:val="0"/>
      <w:divBdr>
        <w:top w:val="none" w:sz="0" w:space="0" w:color="auto"/>
        <w:left w:val="none" w:sz="0" w:space="0" w:color="auto"/>
        <w:bottom w:val="none" w:sz="0" w:space="0" w:color="auto"/>
        <w:right w:val="none" w:sz="0" w:space="0" w:color="auto"/>
      </w:divBdr>
    </w:div>
    <w:div w:id="1092163324">
      <w:bodyDiv w:val="1"/>
      <w:marLeft w:val="0"/>
      <w:marRight w:val="0"/>
      <w:marTop w:val="0"/>
      <w:marBottom w:val="0"/>
      <w:divBdr>
        <w:top w:val="none" w:sz="0" w:space="0" w:color="auto"/>
        <w:left w:val="none" w:sz="0" w:space="0" w:color="auto"/>
        <w:bottom w:val="none" w:sz="0" w:space="0" w:color="auto"/>
        <w:right w:val="none" w:sz="0" w:space="0" w:color="auto"/>
      </w:divBdr>
    </w:div>
    <w:div w:id="1095515639">
      <w:bodyDiv w:val="1"/>
      <w:marLeft w:val="0"/>
      <w:marRight w:val="0"/>
      <w:marTop w:val="0"/>
      <w:marBottom w:val="0"/>
      <w:divBdr>
        <w:top w:val="none" w:sz="0" w:space="0" w:color="auto"/>
        <w:left w:val="none" w:sz="0" w:space="0" w:color="auto"/>
        <w:bottom w:val="none" w:sz="0" w:space="0" w:color="auto"/>
        <w:right w:val="none" w:sz="0" w:space="0" w:color="auto"/>
      </w:divBdr>
    </w:div>
    <w:div w:id="1110393322">
      <w:bodyDiv w:val="1"/>
      <w:marLeft w:val="0"/>
      <w:marRight w:val="0"/>
      <w:marTop w:val="0"/>
      <w:marBottom w:val="0"/>
      <w:divBdr>
        <w:top w:val="none" w:sz="0" w:space="0" w:color="auto"/>
        <w:left w:val="none" w:sz="0" w:space="0" w:color="auto"/>
        <w:bottom w:val="none" w:sz="0" w:space="0" w:color="auto"/>
        <w:right w:val="none" w:sz="0" w:space="0" w:color="auto"/>
      </w:divBdr>
    </w:div>
    <w:div w:id="1227567845">
      <w:bodyDiv w:val="1"/>
      <w:marLeft w:val="0"/>
      <w:marRight w:val="0"/>
      <w:marTop w:val="0"/>
      <w:marBottom w:val="0"/>
      <w:divBdr>
        <w:top w:val="none" w:sz="0" w:space="0" w:color="auto"/>
        <w:left w:val="none" w:sz="0" w:space="0" w:color="auto"/>
        <w:bottom w:val="none" w:sz="0" w:space="0" w:color="auto"/>
        <w:right w:val="none" w:sz="0" w:space="0" w:color="auto"/>
      </w:divBdr>
    </w:div>
    <w:div w:id="1253127686">
      <w:bodyDiv w:val="1"/>
      <w:marLeft w:val="0"/>
      <w:marRight w:val="0"/>
      <w:marTop w:val="0"/>
      <w:marBottom w:val="0"/>
      <w:divBdr>
        <w:top w:val="none" w:sz="0" w:space="0" w:color="auto"/>
        <w:left w:val="none" w:sz="0" w:space="0" w:color="auto"/>
        <w:bottom w:val="none" w:sz="0" w:space="0" w:color="auto"/>
        <w:right w:val="none" w:sz="0" w:space="0" w:color="auto"/>
      </w:divBdr>
    </w:div>
    <w:div w:id="1296327213">
      <w:bodyDiv w:val="1"/>
      <w:marLeft w:val="0"/>
      <w:marRight w:val="0"/>
      <w:marTop w:val="0"/>
      <w:marBottom w:val="0"/>
      <w:divBdr>
        <w:top w:val="none" w:sz="0" w:space="0" w:color="auto"/>
        <w:left w:val="none" w:sz="0" w:space="0" w:color="auto"/>
        <w:bottom w:val="none" w:sz="0" w:space="0" w:color="auto"/>
        <w:right w:val="none" w:sz="0" w:space="0" w:color="auto"/>
      </w:divBdr>
    </w:div>
    <w:div w:id="1328904066">
      <w:bodyDiv w:val="1"/>
      <w:marLeft w:val="0"/>
      <w:marRight w:val="0"/>
      <w:marTop w:val="0"/>
      <w:marBottom w:val="0"/>
      <w:divBdr>
        <w:top w:val="none" w:sz="0" w:space="0" w:color="auto"/>
        <w:left w:val="none" w:sz="0" w:space="0" w:color="auto"/>
        <w:bottom w:val="none" w:sz="0" w:space="0" w:color="auto"/>
        <w:right w:val="none" w:sz="0" w:space="0" w:color="auto"/>
      </w:divBdr>
    </w:div>
    <w:div w:id="1449542589">
      <w:bodyDiv w:val="1"/>
      <w:marLeft w:val="0"/>
      <w:marRight w:val="0"/>
      <w:marTop w:val="0"/>
      <w:marBottom w:val="0"/>
      <w:divBdr>
        <w:top w:val="none" w:sz="0" w:space="0" w:color="auto"/>
        <w:left w:val="none" w:sz="0" w:space="0" w:color="auto"/>
        <w:bottom w:val="none" w:sz="0" w:space="0" w:color="auto"/>
        <w:right w:val="none" w:sz="0" w:space="0" w:color="auto"/>
      </w:divBdr>
    </w:div>
    <w:div w:id="1511869023">
      <w:bodyDiv w:val="1"/>
      <w:marLeft w:val="0"/>
      <w:marRight w:val="0"/>
      <w:marTop w:val="0"/>
      <w:marBottom w:val="0"/>
      <w:divBdr>
        <w:top w:val="none" w:sz="0" w:space="0" w:color="auto"/>
        <w:left w:val="none" w:sz="0" w:space="0" w:color="auto"/>
        <w:bottom w:val="none" w:sz="0" w:space="0" w:color="auto"/>
        <w:right w:val="none" w:sz="0" w:space="0" w:color="auto"/>
      </w:divBdr>
    </w:div>
    <w:div w:id="1520241798">
      <w:bodyDiv w:val="1"/>
      <w:marLeft w:val="0"/>
      <w:marRight w:val="0"/>
      <w:marTop w:val="0"/>
      <w:marBottom w:val="0"/>
      <w:divBdr>
        <w:top w:val="none" w:sz="0" w:space="0" w:color="auto"/>
        <w:left w:val="none" w:sz="0" w:space="0" w:color="auto"/>
        <w:bottom w:val="none" w:sz="0" w:space="0" w:color="auto"/>
        <w:right w:val="none" w:sz="0" w:space="0" w:color="auto"/>
      </w:divBdr>
    </w:div>
    <w:div w:id="1566918666">
      <w:bodyDiv w:val="1"/>
      <w:marLeft w:val="0"/>
      <w:marRight w:val="0"/>
      <w:marTop w:val="0"/>
      <w:marBottom w:val="0"/>
      <w:divBdr>
        <w:top w:val="none" w:sz="0" w:space="0" w:color="auto"/>
        <w:left w:val="none" w:sz="0" w:space="0" w:color="auto"/>
        <w:bottom w:val="none" w:sz="0" w:space="0" w:color="auto"/>
        <w:right w:val="none" w:sz="0" w:space="0" w:color="auto"/>
      </w:divBdr>
    </w:div>
    <w:div w:id="1729451101">
      <w:bodyDiv w:val="1"/>
      <w:marLeft w:val="0"/>
      <w:marRight w:val="0"/>
      <w:marTop w:val="0"/>
      <w:marBottom w:val="0"/>
      <w:divBdr>
        <w:top w:val="none" w:sz="0" w:space="0" w:color="auto"/>
        <w:left w:val="none" w:sz="0" w:space="0" w:color="auto"/>
        <w:bottom w:val="none" w:sz="0" w:space="0" w:color="auto"/>
        <w:right w:val="none" w:sz="0" w:space="0" w:color="auto"/>
      </w:divBdr>
    </w:div>
    <w:div w:id="1751805881">
      <w:bodyDiv w:val="1"/>
      <w:marLeft w:val="0"/>
      <w:marRight w:val="0"/>
      <w:marTop w:val="0"/>
      <w:marBottom w:val="0"/>
      <w:divBdr>
        <w:top w:val="none" w:sz="0" w:space="0" w:color="auto"/>
        <w:left w:val="none" w:sz="0" w:space="0" w:color="auto"/>
        <w:bottom w:val="none" w:sz="0" w:space="0" w:color="auto"/>
        <w:right w:val="none" w:sz="0" w:space="0" w:color="auto"/>
      </w:divBdr>
    </w:div>
    <w:div w:id="1762295694">
      <w:bodyDiv w:val="1"/>
      <w:marLeft w:val="0"/>
      <w:marRight w:val="0"/>
      <w:marTop w:val="0"/>
      <w:marBottom w:val="0"/>
      <w:divBdr>
        <w:top w:val="none" w:sz="0" w:space="0" w:color="auto"/>
        <w:left w:val="none" w:sz="0" w:space="0" w:color="auto"/>
        <w:bottom w:val="none" w:sz="0" w:space="0" w:color="auto"/>
        <w:right w:val="none" w:sz="0" w:space="0" w:color="auto"/>
      </w:divBdr>
    </w:div>
    <w:div w:id="1807042956">
      <w:bodyDiv w:val="1"/>
      <w:marLeft w:val="0"/>
      <w:marRight w:val="0"/>
      <w:marTop w:val="0"/>
      <w:marBottom w:val="0"/>
      <w:divBdr>
        <w:top w:val="none" w:sz="0" w:space="0" w:color="auto"/>
        <w:left w:val="none" w:sz="0" w:space="0" w:color="auto"/>
        <w:bottom w:val="none" w:sz="0" w:space="0" w:color="auto"/>
        <w:right w:val="none" w:sz="0" w:space="0" w:color="auto"/>
      </w:divBdr>
    </w:div>
    <w:div w:id="1828400509">
      <w:bodyDiv w:val="1"/>
      <w:marLeft w:val="0"/>
      <w:marRight w:val="0"/>
      <w:marTop w:val="0"/>
      <w:marBottom w:val="0"/>
      <w:divBdr>
        <w:top w:val="none" w:sz="0" w:space="0" w:color="auto"/>
        <w:left w:val="none" w:sz="0" w:space="0" w:color="auto"/>
        <w:bottom w:val="none" w:sz="0" w:space="0" w:color="auto"/>
        <w:right w:val="none" w:sz="0" w:space="0" w:color="auto"/>
      </w:divBdr>
    </w:div>
    <w:div w:id="1884898380">
      <w:bodyDiv w:val="1"/>
      <w:marLeft w:val="0"/>
      <w:marRight w:val="0"/>
      <w:marTop w:val="0"/>
      <w:marBottom w:val="0"/>
      <w:divBdr>
        <w:top w:val="none" w:sz="0" w:space="0" w:color="auto"/>
        <w:left w:val="none" w:sz="0" w:space="0" w:color="auto"/>
        <w:bottom w:val="none" w:sz="0" w:space="0" w:color="auto"/>
        <w:right w:val="none" w:sz="0" w:space="0" w:color="auto"/>
      </w:divBdr>
    </w:div>
    <w:div w:id="2007393657">
      <w:bodyDiv w:val="1"/>
      <w:marLeft w:val="0"/>
      <w:marRight w:val="0"/>
      <w:marTop w:val="0"/>
      <w:marBottom w:val="0"/>
      <w:divBdr>
        <w:top w:val="none" w:sz="0" w:space="0" w:color="auto"/>
        <w:left w:val="none" w:sz="0" w:space="0" w:color="auto"/>
        <w:bottom w:val="none" w:sz="0" w:space="0" w:color="auto"/>
        <w:right w:val="none" w:sz="0" w:space="0" w:color="auto"/>
      </w:divBdr>
    </w:div>
    <w:div w:id="2027633182">
      <w:bodyDiv w:val="1"/>
      <w:marLeft w:val="0"/>
      <w:marRight w:val="0"/>
      <w:marTop w:val="0"/>
      <w:marBottom w:val="0"/>
      <w:divBdr>
        <w:top w:val="none" w:sz="0" w:space="0" w:color="auto"/>
        <w:left w:val="none" w:sz="0" w:space="0" w:color="auto"/>
        <w:bottom w:val="none" w:sz="0" w:space="0" w:color="auto"/>
        <w:right w:val="none" w:sz="0" w:space="0" w:color="auto"/>
      </w:divBdr>
    </w:div>
    <w:div w:id="2037121623">
      <w:bodyDiv w:val="1"/>
      <w:marLeft w:val="0"/>
      <w:marRight w:val="0"/>
      <w:marTop w:val="0"/>
      <w:marBottom w:val="0"/>
      <w:divBdr>
        <w:top w:val="none" w:sz="0" w:space="0" w:color="auto"/>
        <w:left w:val="none" w:sz="0" w:space="0" w:color="auto"/>
        <w:bottom w:val="none" w:sz="0" w:space="0" w:color="auto"/>
        <w:right w:val="none" w:sz="0" w:space="0" w:color="auto"/>
      </w:divBdr>
    </w:div>
    <w:div w:id="2087872477">
      <w:bodyDiv w:val="1"/>
      <w:marLeft w:val="0"/>
      <w:marRight w:val="0"/>
      <w:marTop w:val="0"/>
      <w:marBottom w:val="0"/>
      <w:divBdr>
        <w:top w:val="none" w:sz="0" w:space="0" w:color="auto"/>
        <w:left w:val="none" w:sz="0" w:space="0" w:color="auto"/>
        <w:bottom w:val="none" w:sz="0" w:space="0" w:color="auto"/>
        <w:right w:val="none" w:sz="0" w:space="0" w:color="auto"/>
      </w:divBdr>
    </w:div>
    <w:div w:id="2094543393">
      <w:bodyDiv w:val="1"/>
      <w:marLeft w:val="0"/>
      <w:marRight w:val="0"/>
      <w:marTop w:val="0"/>
      <w:marBottom w:val="0"/>
      <w:divBdr>
        <w:top w:val="none" w:sz="0" w:space="0" w:color="auto"/>
        <w:left w:val="none" w:sz="0" w:space="0" w:color="auto"/>
        <w:bottom w:val="none" w:sz="0" w:space="0" w:color="auto"/>
        <w:right w:val="none" w:sz="0" w:space="0" w:color="auto"/>
      </w:divBdr>
    </w:div>
    <w:div w:id="212172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A3C52-1C00-4732-BE41-DD0E383B1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40060</Words>
  <Characters>228346</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Knoben</dc:creator>
  <cp:keywords/>
  <dc:description/>
  <cp:lastModifiedBy>Wouter Knoben</cp:lastModifiedBy>
  <cp:revision>12</cp:revision>
  <dcterms:created xsi:type="dcterms:W3CDTF">2018-12-09T14:09:00Z</dcterms:created>
  <dcterms:modified xsi:type="dcterms:W3CDTF">2018-12-11T18:39:00Z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wouter.knoben@gmail.com@www.mendeley.com</vt:lpwstr>
  </property>
  <property fmtid="{D5CDD505-2E9C-101B-9397-08002B2CF9AE}" pid="4" name="Mendeley Citation Style_1">
    <vt:lpwstr>http://www.zotero.org/styles/copernicus-publications</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http://csl.mendeley.com/styles/18953041/mendeley-word2latex-2</vt:lpwstr>
  </property>
  <property fmtid="{D5CDD505-2E9C-101B-9397-08002B2CF9AE}" pid="16" name="Mendeley Recent Style Name 5_1">
    <vt:lpwstr>Cite Them Right 10th edition - Harvard - Wouter Knoben</vt:lpwstr>
  </property>
  <property fmtid="{D5CDD505-2E9C-101B-9397-08002B2CF9AE}" pid="17" name="Mendeley Recent Style Id 6_1">
    <vt:lpwstr>http://www.zotero.org/styles/copernicus-publications</vt:lpwstr>
  </property>
  <property fmtid="{D5CDD505-2E9C-101B-9397-08002B2CF9AE}" pid="18" name="Mendeley Recent Style Name 6_1">
    <vt:lpwstr>Copernicus Publications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